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7C" w:rsidRPr="00B7233B" w:rsidRDefault="00FC287C" w:rsidP="00FC287C">
      <w:pPr>
        <w:pStyle w:val="Title"/>
        <w:rPr>
          <w:rFonts w:ascii="Times New Roman" w:hAnsi="Times New Roman"/>
          <w:sz w:val="72"/>
          <w:szCs w:val="72"/>
        </w:rPr>
      </w:pPr>
      <w:r w:rsidRPr="00B7233B">
        <w:rPr>
          <w:rFonts w:ascii="Times New Roman" w:hAnsi="Times New Roman"/>
          <w:sz w:val="72"/>
          <w:szCs w:val="72"/>
        </w:rPr>
        <w:t>Software Requirements Specification</w:t>
      </w:r>
    </w:p>
    <w:p w:rsidR="00FC287C" w:rsidRPr="00B7233B" w:rsidRDefault="00FC287C" w:rsidP="00FC287C">
      <w:pPr>
        <w:pStyle w:val="Title"/>
        <w:spacing w:before="0" w:after="400"/>
        <w:rPr>
          <w:rFonts w:ascii="Times New Roman" w:hAnsi="Times New Roman"/>
          <w:sz w:val="72"/>
          <w:szCs w:val="72"/>
        </w:rPr>
      </w:pPr>
      <w:r w:rsidRPr="00B7233B">
        <w:rPr>
          <w:rFonts w:ascii="Times New Roman" w:hAnsi="Times New Roman"/>
          <w:sz w:val="72"/>
          <w:szCs w:val="72"/>
        </w:rPr>
        <w:t>for</w:t>
      </w:r>
    </w:p>
    <w:p w:rsidR="00FC287C" w:rsidRPr="00B7233B" w:rsidRDefault="00FC287C" w:rsidP="00FC287C">
      <w:pPr>
        <w:pStyle w:val="Title"/>
        <w:rPr>
          <w:rFonts w:ascii="Times New Roman" w:hAnsi="Times New Roman"/>
          <w:sz w:val="72"/>
          <w:szCs w:val="72"/>
        </w:rPr>
      </w:pPr>
      <w:r w:rsidRPr="00B7233B">
        <w:rPr>
          <w:rFonts w:ascii="Times New Roman" w:hAnsi="Times New Roman"/>
          <w:sz w:val="72"/>
          <w:szCs w:val="72"/>
        </w:rPr>
        <w:t>&lt;Project&gt;</w:t>
      </w:r>
    </w:p>
    <w:p w:rsidR="001034E2" w:rsidRPr="00083B72" w:rsidRDefault="00FC287C" w:rsidP="00DD6448">
      <w:pPr>
        <w:contextualSpacing/>
        <w:rPr>
          <w:rFonts w:ascii="Times New Roman" w:hAnsi="Times New Roman" w:cs="Times New Roman"/>
          <w:sz w:val="26"/>
          <w:szCs w:val="26"/>
        </w:rPr>
      </w:pPr>
      <w:r w:rsidRPr="00083B72">
        <w:rPr>
          <w:rFonts w:ascii="Times New Roman" w:hAnsi="Times New Roman" w:cs="Times New Roman"/>
          <w:sz w:val="26"/>
          <w:szCs w:val="26"/>
        </w:rPr>
        <w:t>Mục Lục:</w:t>
      </w:r>
    </w:p>
    <w:p w:rsidR="00215F87" w:rsidRDefault="00B12411">
      <w:pPr>
        <w:pStyle w:val="TOC1"/>
        <w:rPr>
          <w:rFonts w:asciiTheme="minorHAnsi" w:eastAsiaTheme="minorEastAsia" w:hAnsiTheme="minorHAnsi" w:cstheme="minorBidi"/>
          <w:noProof/>
          <w:sz w:val="22"/>
          <w:szCs w:val="22"/>
          <w:lang w:val="en-US"/>
        </w:rPr>
      </w:pPr>
      <w:r w:rsidRPr="00083B72">
        <w:rPr>
          <w:rFonts w:ascii="Tahoma" w:hAnsi="Tahoma" w:cs="Tahoma"/>
          <w:sz w:val="26"/>
          <w:szCs w:val="26"/>
        </w:rPr>
        <w:fldChar w:fldCharType="begin"/>
      </w:r>
      <w:r w:rsidR="001034E2" w:rsidRPr="00083B72">
        <w:rPr>
          <w:rFonts w:ascii="Tahoma" w:hAnsi="Tahoma" w:cs="Tahoma"/>
          <w:sz w:val="26"/>
          <w:szCs w:val="26"/>
        </w:rPr>
        <w:instrText xml:space="preserve"> TOC \o \h \z </w:instrText>
      </w:r>
      <w:r w:rsidRPr="00083B72">
        <w:rPr>
          <w:rFonts w:ascii="Tahoma" w:hAnsi="Tahoma" w:cs="Tahoma"/>
          <w:sz w:val="26"/>
          <w:szCs w:val="26"/>
        </w:rPr>
        <w:fldChar w:fldCharType="separate"/>
      </w:r>
      <w:hyperlink w:anchor="_Toc259099126" w:history="1">
        <w:r w:rsidR="00215F87" w:rsidRPr="00D2727B">
          <w:rPr>
            <w:rStyle w:val="Hyperlink"/>
            <w:noProof/>
          </w:rPr>
          <w:t>I.Giới Thiệu:</w:t>
        </w:r>
        <w:r w:rsidR="00215F87">
          <w:rPr>
            <w:noProof/>
            <w:webHidden/>
          </w:rPr>
          <w:tab/>
        </w:r>
        <w:r>
          <w:rPr>
            <w:noProof/>
            <w:webHidden/>
          </w:rPr>
          <w:fldChar w:fldCharType="begin"/>
        </w:r>
        <w:r w:rsidR="00215F87">
          <w:rPr>
            <w:noProof/>
            <w:webHidden/>
          </w:rPr>
          <w:instrText xml:space="preserve"> PAGEREF _Toc259099126 \h </w:instrText>
        </w:r>
        <w:r>
          <w:rPr>
            <w:noProof/>
            <w:webHidden/>
          </w:rPr>
        </w:r>
        <w:r>
          <w:rPr>
            <w:noProof/>
            <w:webHidden/>
          </w:rPr>
          <w:fldChar w:fldCharType="separate"/>
        </w:r>
        <w:r w:rsidR="00262F4F">
          <w:rPr>
            <w:noProof/>
            <w:webHidden/>
          </w:rPr>
          <w:t>3</w:t>
        </w:r>
        <w:r>
          <w:rPr>
            <w:noProof/>
            <w:webHidden/>
          </w:rPr>
          <w:fldChar w:fldCharType="end"/>
        </w:r>
      </w:hyperlink>
    </w:p>
    <w:p w:rsidR="00215F87" w:rsidRDefault="00B12411">
      <w:pPr>
        <w:pStyle w:val="TOC1"/>
        <w:rPr>
          <w:rFonts w:asciiTheme="minorHAnsi" w:eastAsiaTheme="minorEastAsia" w:hAnsiTheme="minorHAnsi" w:cstheme="minorBidi"/>
          <w:noProof/>
          <w:sz w:val="22"/>
          <w:szCs w:val="22"/>
          <w:lang w:val="en-US"/>
        </w:rPr>
      </w:pPr>
      <w:hyperlink w:anchor="_Toc259099127" w:history="1">
        <w:r w:rsidR="00215F87" w:rsidRPr="00D2727B">
          <w:rPr>
            <w:rStyle w:val="Hyperlink"/>
            <w:noProof/>
          </w:rPr>
          <w:t>II.Mô tả tổng quan:</w:t>
        </w:r>
        <w:r w:rsidR="00215F87">
          <w:rPr>
            <w:noProof/>
            <w:webHidden/>
          </w:rPr>
          <w:tab/>
        </w:r>
        <w:r>
          <w:rPr>
            <w:noProof/>
            <w:webHidden/>
          </w:rPr>
          <w:fldChar w:fldCharType="begin"/>
        </w:r>
        <w:r w:rsidR="00215F87">
          <w:rPr>
            <w:noProof/>
            <w:webHidden/>
          </w:rPr>
          <w:instrText xml:space="preserve"> PAGEREF _Toc259099127 \h </w:instrText>
        </w:r>
        <w:r>
          <w:rPr>
            <w:noProof/>
            <w:webHidden/>
          </w:rPr>
        </w:r>
        <w:r>
          <w:rPr>
            <w:noProof/>
            <w:webHidden/>
          </w:rPr>
          <w:fldChar w:fldCharType="separate"/>
        </w:r>
        <w:r w:rsidR="00262F4F">
          <w:rPr>
            <w:noProof/>
            <w:webHidden/>
          </w:rPr>
          <w:t>4</w:t>
        </w:r>
        <w:r>
          <w:rPr>
            <w:noProof/>
            <w:webHidden/>
          </w:rPr>
          <w:fldChar w:fldCharType="end"/>
        </w:r>
      </w:hyperlink>
    </w:p>
    <w:p w:rsidR="00215F87" w:rsidRDefault="00B12411">
      <w:pPr>
        <w:pStyle w:val="TOC1"/>
        <w:rPr>
          <w:rFonts w:asciiTheme="minorHAnsi" w:eastAsiaTheme="minorEastAsia" w:hAnsiTheme="minorHAnsi" w:cstheme="minorBidi"/>
          <w:noProof/>
          <w:sz w:val="22"/>
          <w:szCs w:val="22"/>
          <w:lang w:val="en-US"/>
        </w:rPr>
      </w:pPr>
      <w:hyperlink w:anchor="_Toc259099128" w:history="1">
        <w:r w:rsidR="00215F87" w:rsidRPr="00D2727B">
          <w:rPr>
            <w:rStyle w:val="Hyperlink"/>
            <w:noProof/>
          </w:rPr>
          <w:t>III.Tính năng hệ thống:</w:t>
        </w:r>
        <w:r w:rsidR="00215F87">
          <w:rPr>
            <w:noProof/>
            <w:webHidden/>
          </w:rPr>
          <w:tab/>
        </w:r>
        <w:r>
          <w:rPr>
            <w:noProof/>
            <w:webHidden/>
          </w:rPr>
          <w:fldChar w:fldCharType="begin"/>
        </w:r>
        <w:r w:rsidR="00215F87">
          <w:rPr>
            <w:noProof/>
            <w:webHidden/>
          </w:rPr>
          <w:instrText xml:space="preserve"> PAGEREF _Toc259099128 \h </w:instrText>
        </w:r>
        <w:r>
          <w:rPr>
            <w:noProof/>
            <w:webHidden/>
          </w:rPr>
        </w:r>
        <w:r>
          <w:rPr>
            <w:noProof/>
            <w:webHidden/>
          </w:rPr>
          <w:fldChar w:fldCharType="separate"/>
        </w:r>
        <w:r w:rsidR="00262F4F">
          <w:rPr>
            <w:noProof/>
            <w:webHidden/>
          </w:rPr>
          <w:t>6</w:t>
        </w:r>
        <w:r>
          <w:rPr>
            <w:noProof/>
            <w:webHidden/>
          </w:rPr>
          <w:fldChar w:fldCharType="end"/>
        </w:r>
      </w:hyperlink>
    </w:p>
    <w:p w:rsidR="00215F87" w:rsidRDefault="00B12411">
      <w:pPr>
        <w:pStyle w:val="TOC1"/>
        <w:rPr>
          <w:rFonts w:asciiTheme="minorHAnsi" w:eastAsiaTheme="minorEastAsia" w:hAnsiTheme="minorHAnsi" w:cstheme="minorBidi"/>
          <w:noProof/>
          <w:sz w:val="22"/>
          <w:szCs w:val="22"/>
          <w:lang w:val="en-US"/>
        </w:rPr>
      </w:pPr>
      <w:hyperlink w:anchor="_Toc259099129" w:history="1">
        <w:r w:rsidR="00215F87" w:rsidRPr="00D2727B">
          <w:rPr>
            <w:rStyle w:val="Hyperlink"/>
            <w:noProof/>
          </w:rPr>
          <w:t>Lược đồ chính của mô hình Use-case</w:t>
        </w:r>
        <w:r w:rsidR="00215F87">
          <w:rPr>
            <w:noProof/>
            <w:webHidden/>
          </w:rPr>
          <w:tab/>
        </w:r>
        <w:r>
          <w:rPr>
            <w:noProof/>
            <w:webHidden/>
          </w:rPr>
          <w:fldChar w:fldCharType="begin"/>
        </w:r>
        <w:r w:rsidR="00215F87">
          <w:rPr>
            <w:noProof/>
            <w:webHidden/>
          </w:rPr>
          <w:instrText xml:space="preserve"> PAGEREF _Toc259099129 \h </w:instrText>
        </w:r>
        <w:r>
          <w:rPr>
            <w:noProof/>
            <w:webHidden/>
          </w:rPr>
        </w:r>
        <w:r>
          <w:rPr>
            <w:noProof/>
            <w:webHidden/>
          </w:rPr>
          <w:fldChar w:fldCharType="separate"/>
        </w:r>
        <w:r w:rsidR="00262F4F">
          <w:rPr>
            <w:noProof/>
            <w:webHidden/>
          </w:rPr>
          <w:t>7</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30" w:history="1">
        <w:r w:rsidR="00215F87" w:rsidRPr="00D2727B">
          <w:rPr>
            <w:rStyle w:val="Hyperlink"/>
            <w:noProof/>
            <w:lang w:val="en-US" w:eastAsia="ja-JP"/>
          </w:rPr>
          <w:t>1.1</w:t>
        </w:r>
        <w:r w:rsidR="00215F87">
          <w:rPr>
            <w:rFonts w:asciiTheme="minorHAnsi" w:eastAsiaTheme="minorEastAsia" w:hAnsiTheme="minorHAnsi" w:cstheme="minorBidi"/>
            <w:noProof/>
            <w:sz w:val="22"/>
            <w:szCs w:val="22"/>
            <w:lang w:val="en-US"/>
          </w:rPr>
          <w:tab/>
        </w:r>
        <w:r w:rsidR="00215F87" w:rsidRPr="00D2727B">
          <w:rPr>
            <w:rStyle w:val="Hyperlink"/>
            <w:noProof/>
            <w:lang w:eastAsia="ja-JP"/>
          </w:rPr>
          <w:t>Lược đồ Use-case</w:t>
        </w:r>
        <w:r w:rsidR="00215F87">
          <w:rPr>
            <w:noProof/>
            <w:webHidden/>
          </w:rPr>
          <w:tab/>
        </w:r>
        <w:r>
          <w:rPr>
            <w:noProof/>
            <w:webHidden/>
          </w:rPr>
          <w:fldChar w:fldCharType="begin"/>
        </w:r>
        <w:r w:rsidR="00215F87">
          <w:rPr>
            <w:noProof/>
            <w:webHidden/>
          </w:rPr>
          <w:instrText xml:space="preserve"> PAGEREF _Toc259099130 \h </w:instrText>
        </w:r>
        <w:r>
          <w:rPr>
            <w:noProof/>
            <w:webHidden/>
          </w:rPr>
        </w:r>
        <w:r>
          <w:rPr>
            <w:noProof/>
            <w:webHidden/>
          </w:rPr>
          <w:fldChar w:fldCharType="separate"/>
        </w:r>
        <w:r w:rsidR="00262F4F">
          <w:rPr>
            <w:noProof/>
            <w:webHidden/>
          </w:rPr>
          <w:t>7</w:t>
        </w:r>
        <w:r>
          <w:rPr>
            <w:noProof/>
            <w:webHidden/>
          </w:rPr>
          <w:fldChar w:fldCharType="end"/>
        </w:r>
      </w:hyperlink>
    </w:p>
    <w:p w:rsidR="00215F87" w:rsidRDefault="00B12411">
      <w:pPr>
        <w:pStyle w:val="TOC1"/>
        <w:tabs>
          <w:tab w:val="left" w:pos="432"/>
        </w:tabs>
        <w:rPr>
          <w:rFonts w:asciiTheme="minorHAnsi" w:eastAsiaTheme="minorEastAsia" w:hAnsiTheme="minorHAnsi" w:cstheme="minorBidi"/>
          <w:noProof/>
          <w:sz w:val="22"/>
          <w:szCs w:val="22"/>
          <w:lang w:val="en-US"/>
        </w:rPr>
      </w:pPr>
      <w:hyperlink w:anchor="_Toc259099131" w:history="1">
        <w:r w:rsidR="00215F87" w:rsidRPr="00D2727B">
          <w:rPr>
            <w:rStyle w:val="Hyperlink"/>
            <w:noProof/>
          </w:rPr>
          <w:t>2.</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Chọn Bài Học  (Chọn Bài Học)</w:t>
        </w:r>
        <w:r w:rsidR="00215F87">
          <w:rPr>
            <w:noProof/>
            <w:webHidden/>
          </w:rPr>
          <w:tab/>
        </w:r>
        <w:r>
          <w:rPr>
            <w:noProof/>
            <w:webHidden/>
          </w:rPr>
          <w:fldChar w:fldCharType="begin"/>
        </w:r>
        <w:r w:rsidR="00215F87">
          <w:rPr>
            <w:noProof/>
            <w:webHidden/>
          </w:rPr>
          <w:instrText xml:space="preserve"> PAGEREF _Toc259099131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32" w:history="1">
        <w:r w:rsidR="00215F87" w:rsidRPr="00D2727B">
          <w:rPr>
            <w:rStyle w:val="Hyperlink"/>
            <w:noProof/>
          </w:rPr>
          <w:t>2.1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_Toc259099132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33" w:history="1">
        <w:r w:rsidR="00215F87" w:rsidRPr="00D2727B">
          <w:rPr>
            <w:rStyle w:val="Hyperlink"/>
            <w:noProof/>
          </w:rPr>
          <w:t>2.2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_Toc259099133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34" w:history="1">
        <w:r w:rsidR="00215F87" w:rsidRPr="00D2727B">
          <w:rPr>
            <w:rStyle w:val="Hyperlink"/>
            <w:noProof/>
          </w:rPr>
          <w:t>2.2.1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_Toc259099134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35" w:history="1">
        <w:r w:rsidR="00215F87" w:rsidRPr="00D2727B">
          <w:rPr>
            <w:rStyle w:val="Hyperlink"/>
            <w:noProof/>
            <w:lang w:val="en-US"/>
          </w:rPr>
          <w:t>2.2.2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_Toc259099135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36" w:history="1">
        <w:r w:rsidR="00215F87" w:rsidRPr="00D2727B">
          <w:rPr>
            <w:rStyle w:val="Hyperlink"/>
            <w:noProof/>
            <w:lang w:val="en-US"/>
          </w:rPr>
          <w:t>2.3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_Toc259099136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37" w:history="1">
        <w:r w:rsidR="00215F87" w:rsidRPr="00D2727B">
          <w:rPr>
            <w:rStyle w:val="Hyperlink"/>
            <w:noProof/>
          </w:rPr>
          <w:t>2.4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_Toc259099137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38" w:history="1">
        <w:r w:rsidR="00215F87" w:rsidRPr="00D2727B">
          <w:rPr>
            <w:rStyle w:val="Hyperlink"/>
            <w:noProof/>
          </w:rPr>
          <w:t>2.5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_Toc259099138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39" w:history="1">
        <w:r w:rsidR="00215F87" w:rsidRPr="00D2727B">
          <w:rPr>
            <w:rStyle w:val="Hyperlink"/>
            <w:noProof/>
          </w:rPr>
          <w:t>2.6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_Toc259099139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1"/>
        <w:tabs>
          <w:tab w:val="left" w:pos="432"/>
        </w:tabs>
        <w:rPr>
          <w:rFonts w:asciiTheme="minorHAnsi" w:eastAsiaTheme="minorEastAsia" w:hAnsiTheme="minorHAnsi" w:cstheme="minorBidi"/>
          <w:noProof/>
          <w:sz w:val="22"/>
          <w:szCs w:val="22"/>
          <w:lang w:val="en-US"/>
        </w:rPr>
      </w:pPr>
      <w:hyperlink w:anchor="_Toc259099140" w:history="1">
        <w:r w:rsidR="00215F87" w:rsidRPr="00D2727B">
          <w:rPr>
            <w:rStyle w:val="Hyperlink"/>
            <w:noProof/>
          </w:rPr>
          <w:t>3.</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Chọn bài tập</w:t>
        </w:r>
        <w:r w:rsidR="00215F87">
          <w:rPr>
            <w:noProof/>
            <w:webHidden/>
          </w:rPr>
          <w:tab/>
        </w:r>
        <w:r>
          <w:rPr>
            <w:noProof/>
            <w:webHidden/>
          </w:rPr>
          <w:fldChar w:fldCharType="begin"/>
        </w:r>
        <w:r w:rsidR="00215F87">
          <w:rPr>
            <w:noProof/>
            <w:webHidden/>
          </w:rPr>
          <w:instrText xml:space="preserve"> PAGEREF _Toc259099140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41" w:history="1">
        <w:r w:rsidR="00215F87" w:rsidRPr="00D2727B">
          <w:rPr>
            <w:rStyle w:val="Hyperlink"/>
            <w:noProof/>
          </w:rPr>
          <w:t>3.1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_Toc259099141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42" w:history="1">
        <w:r w:rsidR="00215F87" w:rsidRPr="00D2727B">
          <w:rPr>
            <w:rStyle w:val="Hyperlink"/>
            <w:noProof/>
          </w:rPr>
          <w:t>3.2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_Toc259099142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43" w:history="1">
        <w:r w:rsidR="00215F87" w:rsidRPr="00D2727B">
          <w:rPr>
            <w:rStyle w:val="Hyperlink"/>
            <w:noProof/>
          </w:rPr>
          <w:t>3.2.1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_Toc259099143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44" w:history="1">
        <w:r w:rsidR="00215F87" w:rsidRPr="00D2727B">
          <w:rPr>
            <w:rStyle w:val="Hyperlink"/>
            <w:noProof/>
          </w:rPr>
          <w:t>3.2.2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_Toc259099144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45" w:history="1">
        <w:r w:rsidR="00215F87" w:rsidRPr="00D2727B">
          <w:rPr>
            <w:rStyle w:val="Hyperlink"/>
            <w:noProof/>
          </w:rPr>
          <w:t>3.3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_Toc259099145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46" w:history="1">
        <w:r w:rsidR="00215F87" w:rsidRPr="00D2727B">
          <w:rPr>
            <w:rStyle w:val="Hyperlink"/>
            <w:noProof/>
          </w:rPr>
          <w:t>3.4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_Toc259099146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47" w:history="1">
        <w:r w:rsidR="00215F87" w:rsidRPr="00D2727B">
          <w:rPr>
            <w:rStyle w:val="Hyperlink"/>
            <w:noProof/>
          </w:rPr>
          <w:t>3.5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_Toc259099147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48" w:history="1">
        <w:r w:rsidR="00215F87" w:rsidRPr="00D2727B">
          <w:rPr>
            <w:rStyle w:val="Hyperlink"/>
            <w:noProof/>
          </w:rPr>
          <w:t>3.6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_Toc259099148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1"/>
        <w:tabs>
          <w:tab w:val="left" w:pos="432"/>
        </w:tabs>
        <w:rPr>
          <w:rFonts w:asciiTheme="minorHAnsi" w:eastAsiaTheme="minorEastAsia" w:hAnsiTheme="minorHAnsi" w:cstheme="minorBidi"/>
          <w:noProof/>
          <w:sz w:val="22"/>
          <w:szCs w:val="22"/>
          <w:lang w:val="en-US"/>
        </w:rPr>
      </w:pPr>
      <w:hyperlink w:anchor="_Toc259099149" w:history="1">
        <w:r w:rsidR="00215F87" w:rsidRPr="00D2727B">
          <w:rPr>
            <w:rStyle w:val="Hyperlink"/>
            <w:noProof/>
          </w:rPr>
          <w:t>4.</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Giải trí</w:t>
        </w:r>
        <w:r w:rsidR="00215F87">
          <w:rPr>
            <w:noProof/>
            <w:webHidden/>
          </w:rPr>
          <w:tab/>
        </w:r>
        <w:r>
          <w:rPr>
            <w:noProof/>
            <w:webHidden/>
          </w:rPr>
          <w:fldChar w:fldCharType="begin"/>
        </w:r>
        <w:r w:rsidR="00215F87">
          <w:rPr>
            <w:noProof/>
            <w:webHidden/>
          </w:rPr>
          <w:instrText xml:space="preserve"> PAGEREF _Toc259099149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50" w:history="1">
        <w:r w:rsidR="00215F87" w:rsidRPr="00D2727B">
          <w:rPr>
            <w:rStyle w:val="Hyperlink"/>
            <w:noProof/>
          </w:rPr>
          <w:t>4.1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_Toc259099150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51" w:history="1">
        <w:r w:rsidR="00215F87" w:rsidRPr="00D2727B">
          <w:rPr>
            <w:rStyle w:val="Hyperlink"/>
            <w:noProof/>
          </w:rPr>
          <w:t>4.2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_Toc259099151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52" w:history="1">
        <w:r w:rsidR="00215F87" w:rsidRPr="00D2727B">
          <w:rPr>
            <w:rStyle w:val="Hyperlink"/>
            <w:noProof/>
          </w:rPr>
          <w:t>4.2.1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_Toc259099152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53" w:history="1">
        <w:r w:rsidR="00215F87" w:rsidRPr="00D2727B">
          <w:rPr>
            <w:rStyle w:val="Hyperlink"/>
            <w:noProof/>
          </w:rPr>
          <w:t>4.2.2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_Toc259099153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54" w:history="1">
        <w:r w:rsidR="00215F87" w:rsidRPr="00D2727B">
          <w:rPr>
            <w:rStyle w:val="Hyperlink"/>
            <w:noProof/>
          </w:rPr>
          <w:t>4.3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_Toc259099154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55" w:history="1">
        <w:r w:rsidR="00215F87" w:rsidRPr="00D2727B">
          <w:rPr>
            <w:rStyle w:val="Hyperlink"/>
            <w:noProof/>
          </w:rPr>
          <w:t>4.4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_Toc259099155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56" w:history="1">
        <w:r w:rsidR="00215F87" w:rsidRPr="00D2727B">
          <w:rPr>
            <w:rStyle w:val="Hyperlink"/>
            <w:noProof/>
          </w:rPr>
          <w:t>4.5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_Toc259099156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57" w:history="1">
        <w:r w:rsidR="00215F87" w:rsidRPr="00D2727B">
          <w:rPr>
            <w:rStyle w:val="Hyperlink"/>
            <w:noProof/>
          </w:rPr>
          <w:t>4.6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_Toc259099157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1"/>
        <w:tabs>
          <w:tab w:val="left" w:pos="432"/>
        </w:tabs>
        <w:rPr>
          <w:rFonts w:asciiTheme="minorHAnsi" w:eastAsiaTheme="minorEastAsia" w:hAnsiTheme="minorHAnsi" w:cstheme="minorBidi"/>
          <w:noProof/>
          <w:sz w:val="22"/>
          <w:szCs w:val="22"/>
          <w:lang w:val="en-US"/>
        </w:rPr>
      </w:pPr>
      <w:hyperlink w:anchor="_Toc259099158" w:history="1">
        <w:r w:rsidR="00215F87" w:rsidRPr="00D2727B">
          <w:rPr>
            <w:rStyle w:val="Hyperlink"/>
            <w:noProof/>
          </w:rPr>
          <w:t>5.</w:t>
        </w:r>
        <w:r w:rsidR="00215F87">
          <w:rPr>
            <w:rFonts w:asciiTheme="minorHAnsi" w:eastAsiaTheme="minorEastAsia" w:hAnsiTheme="minorHAnsi" w:cstheme="minorBidi"/>
            <w:noProof/>
            <w:sz w:val="22"/>
            <w:szCs w:val="22"/>
            <w:lang w:val="en-US"/>
          </w:rPr>
          <w:tab/>
        </w:r>
        <w:r w:rsidR="00215F87" w:rsidRPr="00D2727B">
          <w:rPr>
            <w:rStyle w:val="Hyperlink"/>
            <w:noProof/>
            <w:lang w:val="fr-FR"/>
          </w:rPr>
          <w:t>Xem đáp án</w:t>
        </w:r>
        <w:r w:rsidR="00215F87">
          <w:rPr>
            <w:noProof/>
            <w:webHidden/>
          </w:rPr>
          <w:tab/>
        </w:r>
        <w:r>
          <w:rPr>
            <w:noProof/>
            <w:webHidden/>
          </w:rPr>
          <w:fldChar w:fldCharType="begin"/>
        </w:r>
        <w:r w:rsidR="00215F87">
          <w:rPr>
            <w:noProof/>
            <w:webHidden/>
          </w:rPr>
          <w:instrText xml:space="preserve"> PAGEREF _Toc259099158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59" w:history="1">
        <w:r w:rsidR="00215F87" w:rsidRPr="00D2727B">
          <w:rPr>
            <w:rStyle w:val="Hyperlink"/>
            <w:noProof/>
          </w:rPr>
          <w:t>5.1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_Toc259099159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60" w:history="1">
        <w:r w:rsidR="00215F87" w:rsidRPr="00D2727B">
          <w:rPr>
            <w:rStyle w:val="Hyperlink"/>
            <w:noProof/>
          </w:rPr>
          <w:t>5.2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_Toc259099160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61" w:history="1">
        <w:r w:rsidR="00215F87" w:rsidRPr="00D2727B">
          <w:rPr>
            <w:rStyle w:val="Hyperlink"/>
            <w:noProof/>
          </w:rPr>
          <w:t>5.2.1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_Toc259099161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62" w:history="1">
        <w:r w:rsidR="00215F87" w:rsidRPr="00D2727B">
          <w:rPr>
            <w:rStyle w:val="Hyperlink"/>
            <w:noProof/>
          </w:rPr>
          <w:t>5.2.2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_Toc259099162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63" w:history="1">
        <w:r w:rsidR="00215F87" w:rsidRPr="00D2727B">
          <w:rPr>
            <w:rStyle w:val="Hyperlink"/>
            <w:noProof/>
          </w:rPr>
          <w:t>5.3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_Toc259099163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64" w:history="1">
        <w:r w:rsidR="00215F87" w:rsidRPr="00D2727B">
          <w:rPr>
            <w:rStyle w:val="Hyperlink"/>
            <w:noProof/>
          </w:rPr>
          <w:t>5.4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_Toc259099164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65" w:history="1">
        <w:r w:rsidR="00215F87" w:rsidRPr="00D2727B">
          <w:rPr>
            <w:rStyle w:val="Hyperlink"/>
            <w:noProof/>
          </w:rPr>
          <w:t>5.5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_Toc259099165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66" w:history="1">
        <w:r w:rsidR="00215F87" w:rsidRPr="00D2727B">
          <w:rPr>
            <w:rStyle w:val="Hyperlink"/>
            <w:noProof/>
          </w:rPr>
          <w:t>5.6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_Toc259099166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1"/>
        <w:tabs>
          <w:tab w:val="left" w:pos="432"/>
        </w:tabs>
        <w:rPr>
          <w:rFonts w:asciiTheme="minorHAnsi" w:eastAsiaTheme="minorEastAsia" w:hAnsiTheme="minorHAnsi" w:cstheme="minorBidi"/>
          <w:noProof/>
          <w:sz w:val="22"/>
          <w:szCs w:val="22"/>
          <w:lang w:val="en-US"/>
        </w:rPr>
      </w:pPr>
      <w:hyperlink w:anchor="_Toc259099167" w:history="1">
        <w:r w:rsidR="00215F87" w:rsidRPr="00D2727B">
          <w:rPr>
            <w:rStyle w:val="Hyperlink"/>
            <w:noProof/>
          </w:rPr>
          <w:t>6.</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Xem bài làm mẫu</w:t>
        </w:r>
        <w:r w:rsidR="00215F87">
          <w:rPr>
            <w:noProof/>
            <w:webHidden/>
          </w:rPr>
          <w:tab/>
        </w:r>
        <w:r>
          <w:rPr>
            <w:noProof/>
            <w:webHidden/>
          </w:rPr>
          <w:fldChar w:fldCharType="begin"/>
        </w:r>
        <w:r w:rsidR="00215F87">
          <w:rPr>
            <w:noProof/>
            <w:webHidden/>
          </w:rPr>
          <w:instrText xml:space="preserve"> PAGEREF _Toc259099167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68" w:history="1">
        <w:r w:rsidR="00215F87" w:rsidRPr="00D2727B">
          <w:rPr>
            <w:rStyle w:val="Hyperlink"/>
            <w:noProof/>
          </w:rPr>
          <w:t>6.1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_Toc259099168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69" w:history="1">
        <w:r w:rsidR="00215F87" w:rsidRPr="00D2727B">
          <w:rPr>
            <w:rStyle w:val="Hyperlink"/>
            <w:noProof/>
          </w:rPr>
          <w:t>6.2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_Toc259099169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70" w:history="1">
        <w:r w:rsidR="00215F87" w:rsidRPr="00D2727B">
          <w:rPr>
            <w:rStyle w:val="Hyperlink"/>
            <w:noProof/>
          </w:rPr>
          <w:t>6.2.1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_Toc259099170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71" w:history="1">
        <w:r w:rsidR="00215F87" w:rsidRPr="00D2727B">
          <w:rPr>
            <w:rStyle w:val="Hyperlink"/>
            <w:noProof/>
          </w:rPr>
          <w:t>6.2.2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_Toc259099171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72" w:history="1">
        <w:r w:rsidR="00215F87" w:rsidRPr="00D2727B">
          <w:rPr>
            <w:rStyle w:val="Hyperlink"/>
            <w:noProof/>
          </w:rPr>
          <w:t>6.3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_Toc259099172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73" w:history="1">
        <w:r w:rsidR="00215F87" w:rsidRPr="00D2727B">
          <w:rPr>
            <w:rStyle w:val="Hyperlink"/>
            <w:noProof/>
          </w:rPr>
          <w:t>6.4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_Toc259099173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74" w:history="1">
        <w:r w:rsidR="00215F87" w:rsidRPr="00D2727B">
          <w:rPr>
            <w:rStyle w:val="Hyperlink"/>
            <w:noProof/>
          </w:rPr>
          <w:t>6.5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_Toc259099174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75" w:history="1">
        <w:r w:rsidR="00215F87" w:rsidRPr="00D2727B">
          <w:rPr>
            <w:rStyle w:val="Hyperlink"/>
            <w:noProof/>
          </w:rPr>
          <w:t>6.6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_Toc259099175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1"/>
        <w:tabs>
          <w:tab w:val="left" w:pos="432"/>
        </w:tabs>
        <w:rPr>
          <w:rFonts w:asciiTheme="minorHAnsi" w:eastAsiaTheme="minorEastAsia" w:hAnsiTheme="minorHAnsi" w:cstheme="minorBidi"/>
          <w:noProof/>
          <w:sz w:val="22"/>
          <w:szCs w:val="22"/>
          <w:lang w:val="en-US"/>
        </w:rPr>
      </w:pPr>
      <w:hyperlink w:anchor="_Toc259099176" w:history="1">
        <w:r w:rsidR="00215F87" w:rsidRPr="00D2727B">
          <w:rPr>
            <w:rStyle w:val="Hyperlink"/>
            <w:noProof/>
          </w:rPr>
          <w:t>7.</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Gởi bài cho giáo viên xem</w:t>
        </w:r>
        <w:r w:rsidR="00215F87">
          <w:rPr>
            <w:noProof/>
            <w:webHidden/>
          </w:rPr>
          <w:tab/>
        </w:r>
        <w:r>
          <w:rPr>
            <w:noProof/>
            <w:webHidden/>
          </w:rPr>
          <w:fldChar w:fldCharType="begin"/>
        </w:r>
        <w:r w:rsidR="00215F87">
          <w:rPr>
            <w:noProof/>
            <w:webHidden/>
          </w:rPr>
          <w:instrText xml:space="preserve"> PAGEREF _Toc259099176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77" w:history="1">
        <w:r w:rsidR="00215F87" w:rsidRPr="00D2727B">
          <w:rPr>
            <w:rStyle w:val="Hyperlink"/>
            <w:noProof/>
          </w:rPr>
          <w:t>7.1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_Toc259099177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78" w:history="1">
        <w:r w:rsidR="00215F87" w:rsidRPr="00D2727B">
          <w:rPr>
            <w:rStyle w:val="Hyperlink"/>
            <w:noProof/>
            <w:snapToGrid w:val="0"/>
            <w:lang w:val="en-US"/>
          </w:rPr>
          <w:t>7.2</w:t>
        </w:r>
        <w:r w:rsidR="00215F87">
          <w:rPr>
            <w:rFonts w:asciiTheme="minorHAnsi" w:eastAsiaTheme="minorEastAsia" w:hAnsiTheme="minorHAnsi" w:cstheme="minorBidi"/>
            <w:noProof/>
            <w:sz w:val="22"/>
            <w:szCs w:val="22"/>
            <w:lang w:val="en-US"/>
          </w:rPr>
          <w:tab/>
        </w:r>
        <w:r w:rsidR="00215F87" w:rsidRPr="00D2727B">
          <w:rPr>
            <w:rStyle w:val="Hyperlink"/>
            <w:noProof/>
            <w:snapToGrid w:val="0"/>
            <w:lang w:val="en-US"/>
          </w:rPr>
          <w:t>Dòng sự kiện</w:t>
        </w:r>
        <w:r w:rsidR="00215F87">
          <w:rPr>
            <w:noProof/>
            <w:webHidden/>
          </w:rPr>
          <w:tab/>
        </w:r>
        <w:r>
          <w:rPr>
            <w:noProof/>
            <w:webHidden/>
          </w:rPr>
          <w:fldChar w:fldCharType="begin"/>
        </w:r>
        <w:r w:rsidR="00215F87">
          <w:rPr>
            <w:noProof/>
            <w:webHidden/>
          </w:rPr>
          <w:instrText xml:space="preserve"> PAGEREF _Toc259099178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79" w:history="1">
        <w:r w:rsidR="00215F87" w:rsidRPr="00D2727B">
          <w:rPr>
            <w:rStyle w:val="Hyperlink"/>
            <w:noProof/>
          </w:rPr>
          <w:t>7.2.1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_Toc259099179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80" w:history="1">
        <w:r w:rsidR="00215F87" w:rsidRPr="00D2727B">
          <w:rPr>
            <w:rStyle w:val="Hyperlink"/>
            <w:noProof/>
          </w:rPr>
          <w:t>7.2.2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_Toc259099180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81" w:history="1">
        <w:r w:rsidR="00215F87" w:rsidRPr="00D2727B">
          <w:rPr>
            <w:rStyle w:val="Hyperlink"/>
            <w:noProof/>
          </w:rPr>
          <w:t>7.3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_Toc259099181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82" w:history="1">
        <w:r w:rsidR="00215F87" w:rsidRPr="00D2727B">
          <w:rPr>
            <w:rStyle w:val="Hyperlink"/>
            <w:noProof/>
          </w:rPr>
          <w:t>7.4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_Toc259099182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83" w:history="1">
        <w:r w:rsidR="00215F87" w:rsidRPr="00D2727B">
          <w:rPr>
            <w:rStyle w:val="Hyperlink"/>
            <w:noProof/>
            <w:lang w:val="en-US"/>
          </w:rPr>
          <w:t>7.5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_Toc259099183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84" w:history="1">
        <w:r w:rsidR="00215F87" w:rsidRPr="00D2727B">
          <w:rPr>
            <w:rStyle w:val="Hyperlink"/>
            <w:noProof/>
          </w:rPr>
          <w:t>7.6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_Toc259099184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1"/>
        <w:tabs>
          <w:tab w:val="left" w:pos="432"/>
        </w:tabs>
        <w:rPr>
          <w:rFonts w:asciiTheme="minorHAnsi" w:eastAsiaTheme="minorEastAsia" w:hAnsiTheme="minorHAnsi" w:cstheme="minorBidi"/>
          <w:noProof/>
          <w:sz w:val="22"/>
          <w:szCs w:val="22"/>
          <w:lang w:val="en-US"/>
        </w:rPr>
      </w:pPr>
      <w:hyperlink w:anchor="_Toc259099185" w:history="1">
        <w:r w:rsidR="00215F87" w:rsidRPr="00D2727B">
          <w:rPr>
            <w:rStyle w:val="Hyperlink"/>
            <w:noProof/>
          </w:rPr>
          <w:t>8.</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Soạn bài giảng</w:t>
        </w:r>
        <w:r w:rsidR="00215F87">
          <w:rPr>
            <w:noProof/>
            <w:webHidden/>
          </w:rPr>
          <w:tab/>
        </w:r>
        <w:r>
          <w:rPr>
            <w:noProof/>
            <w:webHidden/>
          </w:rPr>
          <w:fldChar w:fldCharType="begin"/>
        </w:r>
        <w:r w:rsidR="00215F87">
          <w:rPr>
            <w:noProof/>
            <w:webHidden/>
          </w:rPr>
          <w:instrText xml:space="preserve"> PAGEREF _Toc259099185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86" w:history="1">
        <w:r w:rsidR="00215F87" w:rsidRPr="00D2727B">
          <w:rPr>
            <w:rStyle w:val="Hyperlink"/>
            <w:noProof/>
          </w:rPr>
          <w:t>8.1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_Toc259099186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87" w:history="1">
        <w:r w:rsidR="00215F87" w:rsidRPr="00D2727B">
          <w:rPr>
            <w:rStyle w:val="Hyperlink"/>
            <w:noProof/>
          </w:rPr>
          <w:t>8.2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_Toc259099187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88" w:history="1">
        <w:r w:rsidR="00215F87" w:rsidRPr="00D2727B">
          <w:rPr>
            <w:rStyle w:val="Hyperlink"/>
            <w:noProof/>
          </w:rPr>
          <w:t>8.2.1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_Toc259099188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89" w:history="1">
        <w:r w:rsidR="00215F87" w:rsidRPr="00D2727B">
          <w:rPr>
            <w:rStyle w:val="Hyperlink"/>
            <w:noProof/>
            <w:lang w:val="en-US"/>
          </w:rPr>
          <w:t>8.2.2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_Toc259099189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90" w:history="1">
        <w:r w:rsidR="00215F87" w:rsidRPr="00D2727B">
          <w:rPr>
            <w:rStyle w:val="Hyperlink"/>
            <w:noProof/>
            <w:lang w:val="en-US"/>
          </w:rPr>
          <w:t>8.3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_Toc259099190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91" w:history="1">
        <w:r w:rsidR="00215F87" w:rsidRPr="00D2727B">
          <w:rPr>
            <w:rStyle w:val="Hyperlink"/>
            <w:noProof/>
          </w:rPr>
          <w:t>8.4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_Toc259099191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92" w:history="1">
        <w:r w:rsidR="00215F87" w:rsidRPr="00D2727B">
          <w:rPr>
            <w:rStyle w:val="Hyperlink"/>
            <w:noProof/>
          </w:rPr>
          <w:t>8.5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_Toc259099192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93" w:history="1">
        <w:r w:rsidR="00215F87" w:rsidRPr="00D2727B">
          <w:rPr>
            <w:rStyle w:val="Hyperlink"/>
            <w:noProof/>
          </w:rPr>
          <w:t>8.6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_Toc259099193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1"/>
        <w:tabs>
          <w:tab w:val="left" w:pos="432"/>
        </w:tabs>
        <w:rPr>
          <w:rFonts w:asciiTheme="minorHAnsi" w:eastAsiaTheme="minorEastAsia" w:hAnsiTheme="minorHAnsi" w:cstheme="minorBidi"/>
          <w:noProof/>
          <w:sz w:val="22"/>
          <w:szCs w:val="22"/>
          <w:lang w:val="en-US"/>
        </w:rPr>
      </w:pPr>
      <w:hyperlink w:anchor="_Toc259099194" w:history="1">
        <w:r w:rsidR="00215F87" w:rsidRPr="00D2727B">
          <w:rPr>
            <w:rStyle w:val="Hyperlink"/>
            <w:noProof/>
          </w:rPr>
          <w:t>9.</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Soạn bài tập trắc nghiệm</w:t>
        </w:r>
        <w:r w:rsidR="00215F87">
          <w:rPr>
            <w:noProof/>
            <w:webHidden/>
          </w:rPr>
          <w:tab/>
        </w:r>
        <w:r>
          <w:rPr>
            <w:noProof/>
            <w:webHidden/>
          </w:rPr>
          <w:fldChar w:fldCharType="begin"/>
        </w:r>
        <w:r w:rsidR="00215F87">
          <w:rPr>
            <w:noProof/>
            <w:webHidden/>
          </w:rPr>
          <w:instrText xml:space="preserve"> PAGEREF _Toc259099194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95" w:history="1">
        <w:r w:rsidR="00215F87" w:rsidRPr="00D2727B">
          <w:rPr>
            <w:rStyle w:val="Hyperlink"/>
            <w:noProof/>
          </w:rPr>
          <w:t>9.1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_Toc259099195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96" w:history="1">
        <w:r w:rsidR="00215F87" w:rsidRPr="00D2727B">
          <w:rPr>
            <w:rStyle w:val="Hyperlink"/>
            <w:noProof/>
          </w:rPr>
          <w:t>9.2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_Toc259099196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97" w:history="1">
        <w:r w:rsidR="00215F87" w:rsidRPr="00D2727B">
          <w:rPr>
            <w:rStyle w:val="Hyperlink"/>
            <w:noProof/>
          </w:rPr>
          <w:t>9.2.1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_Toc259099197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3"/>
        <w:tabs>
          <w:tab w:val="left" w:pos="1600"/>
        </w:tabs>
        <w:rPr>
          <w:rFonts w:asciiTheme="minorHAnsi" w:eastAsiaTheme="minorEastAsia" w:hAnsiTheme="minorHAnsi" w:cstheme="minorBidi"/>
          <w:noProof/>
          <w:sz w:val="22"/>
          <w:szCs w:val="22"/>
          <w:lang w:val="en-US"/>
        </w:rPr>
      </w:pPr>
      <w:hyperlink w:anchor="_Toc259099198" w:history="1">
        <w:r w:rsidR="00215F87" w:rsidRPr="00D2727B">
          <w:rPr>
            <w:rStyle w:val="Hyperlink"/>
            <w:noProof/>
            <w:lang w:val="en-US"/>
          </w:rPr>
          <w:t>9.2.2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_Toc259099198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199" w:history="1">
        <w:r w:rsidR="00215F87" w:rsidRPr="00D2727B">
          <w:rPr>
            <w:rStyle w:val="Hyperlink"/>
            <w:noProof/>
            <w:lang w:val="en-US"/>
          </w:rPr>
          <w:t>9.3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_Toc259099199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200" w:history="1">
        <w:r w:rsidR="00215F87" w:rsidRPr="00D2727B">
          <w:rPr>
            <w:rStyle w:val="Hyperlink"/>
            <w:noProof/>
          </w:rPr>
          <w:t>9.4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_Toc259099200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201" w:history="1">
        <w:r w:rsidR="00215F87" w:rsidRPr="00D2727B">
          <w:rPr>
            <w:rStyle w:val="Hyperlink"/>
            <w:noProof/>
          </w:rPr>
          <w:t>9.5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_Toc259099201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2"/>
        <w:tabs>
          <w:tab w:val="left" w:pos="1000"/>
        </w:tabs>
        <w:rPr>
          <w:rFonts w:asciiTheme="minorHAnsi" w:eastAsiaTheme="minorEastAsia" w:hAnsiTheme="minorHAnsi" w:cstheme="minorBidi"/>
          <w:noProof/>
          <w:sz w:val="22"/>
          <w:szCs w:val="22"/>
          <w:lang w:val="en-US"/>
        </w:rPr>
      </w:pPr>
      <w:hyperlink w:anchor="_Toc259099202" w:history="1">
        <w:r w:rsidR="00215F87" w:rsidRPr="00D2727B">
          <w:rPr>
            <w:rStyle w:val="Hyperlink"/>
            <w:noProof/>
          </w:rPr>
          <w:t>9.6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_Toc259099202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1"/>
        <w:tabs>
          <w:tab w:val="left" w:pos="864"/>
        </w:tabs>
        <w:rPr>
          <w:rFonts w:asciiTheme="minorHAnsi" w:eastAsiaTheme="minorEastAsia" w:hAnsiTheme="minorHAnsi" w:cstheme="minorBidi"/>
          <w:noProof/>
          <w:sz w:val="22"/>
          <w:szCs w:val="22"/>
          <w:lang w:val="en-US"/>
        </w:rPr>
      </w:pPr>
      <w:hyperlink w:anchor="_Toc259099203" w:history="1">
        <w:r w:rsidR="00215F87" w:rsidRPr="00D2727B">
          <w:rPr>
            <w:rStyle w:val="Hyperlink"/>
            <w:noProof/>
          </w:rPr>
          <w:t>10.</w:t>
        </w:r>
        <w:r w:rsidR="00215F87">
          <w:rPr>
            <w:rFonts w:asciiTheme="minorHAnsi" w:eastAsiaTheme="minorEastAsia" w:hAnsiTheme="minorHAnsi" w:cstheme="minorBidi"/>
            <w:noProof/>
            <w:sz w:val="22"/>
            <w:szCs w:val="22"/>
            <w:lang w:val="en-US"/>
          </w:rPr>
          <w:tab/>
        </w:r>
        <w:r w:rsidR="00215F87" w:rsidRPr="00D2727B">
          <w:rPr>
            <w:rStyle w:val="Hyperlink"/>
            <w:noProof/>
            <w:lang w:val="fr-FR"/>
          </w:rPr>
          <w:t>Soạn bài tập tự luận</w:t>
        </w:r>
        <w:r w:rsidR="00215F87">
          <w:rPr>
            <w:noProof/>
            <w:webHidden/>
          </w:rPr>
          <w:tab/>
        </w:r>
        <w:r>
          <w:rPr>
            <w:noProof/>
            <w:webHidden/>
          </w:rPr>
          <w:fldChar w:fldCharType="begin"/>
        </w:r>
        <w:r w:rsidR="00215F87">
          <w:rPr>
            <w:noProof/>
            <w:webHidden/>
          </w:rPr>
          <w:instrText xml:space="preserve"> PAGEREF _Toc259099203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2"/>
        <w:tabs>
          <w:tab w:val="left" w:pos="1200"/>
        </w:tabs>
        <w:rPr>
          <w:rFonts w:asciiTheme="minorHAnsi" w:eastAsiaTheme="minorEastAsia" w:hAnsiTheme="minorHAnsi" w:cstheme="minorBidi"/>
          <w:noProof/>
          <w:sz w:val="22"/>
          <w:szCs w:val="22"/>
          <w:lang w:val="en-US"/>
        </w:rPr>
      </w:pPr>
      <w:hyperlink w:anchor="_Toc259099204" w:history="1">
        <w:r w:rsidR="00215F87" w:rsidRPr="00D2727B">
          <w:rPr>
            <w:rStyle w:val="Hyperlink"/>
            <w:noProof/>
          </w:rPr>
          <w:t>10.1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_Toc259099204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2"/>
        <w:tabs>
          <w:tab w:val="left" w:pos="1200"/>
        </w:tabs>
        <w:rPr>
          <w:rFonts w:asciiTheme="minorHAnsi" w:eastAsiaTheme="minorEastAsia" w:hAnsiTheme="minorHAnsi" w:cstheme="minorBidi"/>
          <w:noProof/>
          <w:sz w:val="22"/>
          <w:szCs w:val="22"/>
          <w:lang w:val="en-US"/>
        </w:rPr>
      </w:pPr>
      <w:hyperlink w:anchor="_Toc259099205" w:history="1">
        <w:r w:rsidR="00215F87" w:rsidRPr="00D2727B">
          <w:rPr>
            <w:rStyle w:val="Hyperlink"/>
            <w:noProof/>
          </w:rPr>
          <w:t>10.2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_Toc259099205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3"/>
        <w:tabs>
          <w:tab w:val="left" w:pos="1684"/>
        </w:tabs>
        <w:rPr>
          <w:rFonts w:asciiTheme="minorHAnsi" w:eastAsiaTheme="minorEastAsia" w:hAnsiTheme="minorHAnsi" w:cstheme="minorBidi"/>
          <w:noProof/>
          <w:sz w:val="22"/>
          <w:szCs w:val="22"/>
          <w:lang w:val="en-US"/>
        </w:rPr>
      </w:pPr>
      <w:hyperlink w:anchor="_Toc259099206" w:history="1">
        <w:r w:rsidR="00215F87" w:rsidRPr="00D2727B">
          <w:rPr>
            <w:rStyle w:val="Hyperlink"/>
            <w:noProof/>
          </w:rPr>
          <w:t>10.2.1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_Toc259099206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3"/>
        <w:tabs>
          <w:tab w:val="left" w:pos="1684"/>
        </w:tabs>
        <w:rPr>
          <w:rFonts w:asciiTheme="minorHAnsi" w:eastAsiaTheme="minorEastAsia" w:hAnsiTheme="minorHAnsi" w:cstheme="minorBidi"/>
          <w:noProof/>
          <w:sz w:val="22"/>
          <w:szCs w:val="22"/>
          <w:lang w:val="en-US"/>
        </w:rPr>
      </w:pPr>
      <w:hyperlink w:anchor="_Toc259099207" w:history="1">
        <w:r w:rsidR="00215F87" w:rsidRPr="00D2727B">
          <w:rPr>
            <w:rStyle w:val="Hyperlink"/>
            <w:noProof/>
            <w:lang w:val="en-US"/>
          </w:rPr>
          <w:t>10.2.2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_Toc259099207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2"/>
        <w:tabs>
          <w:tab w:val="left" w:pos="1200"/>
        </w:tabs>
        <w:rPr>
          <w:rFonts w:asciiTheme="minorHAnsi" w:eastAsiaTheme="minorEastAsia" w:hAnsiTheme="minorHAnsi" w:cstheme="minorBidi"/>
          <w:noProof/>
          <w:sz w:val="22"/>
          <w:szCs w:val="22"/>
          <w:lang w:val="en-US"/>
        </w:rPr>
      </w:pPr>
      <w:hyperlink w:anchor="_Toc259099208" w:history="1">
        <w:r w:rsidR="00215F87" w:rsidRPr="00D2727B">
          <w:rPr>
            <w:rStyle w:val="Hyperlink"/>
            <w:noProof/>
            <w:lang w:val="en-US"/>
          </w:rPr>
          <w:t>10.3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_Toc259099208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2"/>
        <w:tabs>
          <w:tab w:val="left" w:pos="1200"/>
        </w:tabs>
        <w:rPr>
          <w:rFonts w:asciiTheme="minorHAnsi" w:eastAsiaTheme="minorEastAsia" w:hAnsiTheme="minorHAnsi" w:cstheme="minorBidi"/>
          <w:noProof/>
          <w:sz w:val="22"/>
          <w:szCs w:val="22"/>
          <w:lang w:val="en-US"/>
        </w:rPr>
      </w:pPr>
      <w:hyperlink w:anchor="_Toc259099209" w:history="1">
        <w:r w:rsidR="00215F87" w:rsidRPr="00D2727B">
          <w:rPr>
            <w:rStyle w:val="Hyperlink"/>
            <w:noProof/>
          </w:rPr>
          <w:t>10.4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_Toc259099209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B12411">
      <w:pPr>
        <w:pStyle w:val="TOC2"/>
        <w:tabs>
          <w:tab w:val="left" w:pos="1200"/>
        </w:tabs>
        <w:rPr>
          <w:rFonts w:asciiTheme="minorHAnsi" w:eastAsiaTheme="minorEastAsia" w:hAnsiTheme="minorHAnsi" w:cstheme="minorBidi"/>
          <w:noProof/>
          <w:sz w:val="22"/>
          <w:szCs w:val="22"/>
          <w:lang w:val="en-US"/>
        </w:rPr>
      </w:pPr>
      <w:hyperlink w:anchor="_Toc259099210" w:history="1">
        <w:r w:rsidR="00215F87" w:rsidRPr="00D2727B">
          <w:rPr>
            <w:rStyle w:val="Hyperlink"/>
            <w:noProof/>
          </w:rPr>
          <w:t>10.5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_Toc259099210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B12411">
      <w:pPr>
        <w:pStyle w:val="TOC2"/>
        <w:tabs>
          <w:tab w:val="left" w:pos="1200"/>
        </w:tabs>
        <w:rPr>
          <w:rFonts w:asciiTheme="minorHAnsi" w:eastAsiaTheme="minorEastAsia" w:hAnsiTheme="minorHAnsi" w:cstheme="minorBidi"/>
          <w:noProof/>
          <w:sz w:val="22"/>
          <w:szCs w:val="22"/>
          <w:lang w:val="en-US"/>
        </w:rPr>
      </w:pPr>
      <w:hyperlink w:anchor="_Toc259099211" w:history="1">
        <w:r w:rsidR="00215F87" w:rsidRPr="00D2727B">
          <w:rPr>
            <w:rStyle w:val="Hyperlink"/>
            <w:noProof/>
          </w:rPr>
          <w:t>10.6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_Toc259099211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B12411">
      <w:pPr>
        <w:pStyle w:val="TOC1"/>
        <w:rPr>
          <w:rFonts w:asciiTheme="minorHAnsi" w:eastAsiaTheme="minorEastAsia" w:hAnsiTheme="minorHAnsi" w:cstheme="minorBidi"/>
          <w:noProof/>
          <w:sz w:val="22"/>
          <w:szCs w:val="22"/>
          <w:lang w:val="en-US"/>
        </w:rPr>
      </w:pPr>
      <w:hyperlink w:anchor="_Toc259099212" w:history="1">
        <w:r w:rsidR="00215F87" w:rsidRPr="00D2727B">
          <w:rPr>
            <w:rStyle w:val="Hyperlink"/>
            <w:noProof/>
            <w:shd w:val="clear" w:color="auto" w:fill="E6ECF9"/>
          </w:rPr>
          <w:t>IV.Yêu cầu giao diện:</w:t>
        </w:r>
        <w:r w:rsidR="00215F87">
          <w:rPr>
            <w:noProof/>
            <w:webHidden/>
          </w:rPr>
          <w:tab/>
        </w:r>
        <w:r>
          <w:rPr>
            <w:noProof/>
            <w:webHidden/>
          </w:rPr>
          <w:fldChar w:fldCharType="begin"/>
        </w:r>
        <w:r w:rsidR="00215F87">
          <w:rPr>
            <w:noProof/>
            <w:webHidden/>
          </w:rPr>
          <w:instrText xml:space="preserve"> PAGEREF _Toc259099212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B12411">
      <w:pPr>
        <w:pStyle w:val="TOC1"/>
        <w:rPr>
          <w:rFonts w:asciiTheme="minorHAnsi" w:eastAsiaTheme="minorEastAsia" w:hAnsiTheme="minorHAnsi" w:cstheme="minorBidi"/>
          <w:noProof/>
          <w:sz w:val="22"/>
          <w:szCs w:val="22"/>
          <w:lang w:val="en-US"/>
        </w:rPr>
      </w:pPr>
      <w:hyperlink w:anchor="_Toc259099213" w:history="1">
        <w:r w:rsidR="00215F87" w:rsidRPr="00D2727B">
          <w:rPr>
            <w:rStyle w:val="Hyperlink"/>
            <w:noProof/>
            <w:shd w:val="clear" w:color="auto" w:fill="E6ECF9"/>
          </w:rPr>
          <w:t>V.Yêu cầu phi chức năng:</w:t>
        </w:r>
        <w:r w:rsidR="00215F87">
          <w:rPr>
            <w:noProof/>
            <w:webHidden/>
          </w:rPr>
          <w:tab/>
        </w:r>
        <w:r>
          <w:rPr>
            <w:noProof/>
            <w:webHidden/>
          </w:rPr>
          <w:fldChar w:fldCharType="begin"/>
        </w:r>
        <w:r w:rsidR="00215F87">
          <w:rPr>
            <w:noProof/>
            <w:webHidden/>
          </w:rPr>
          <w:instrText xml:space="preserve"> PAGEREF _Toc259099213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B12411">
      <w:pPr>
        <w:pStyle w:val="TOC1"/>
        <w:rPr>
          <w:rFonts w:asciiTheme="minorHAnsi" w:eastAsiaTheme="minorEastAsia" w:hAnsiTheme="minorHAnsi" w:cstheme="minorBidi"/>
          <w:noProof/>
          <w:sz w:val="22"/>
          <w:szCs w:val="22"/>
          <w:lang w:val="en-US"/>
        </w:rPr>
      </w:pPr>
      <w:hyperlink w:anchor="_Toc259099214" w:history="1">
        <w:r w:rsidR="00215F87" w:rsidRPr="00D2727B">
          <w:rPr>
            <w:rStyle w:val="Hyperlink"/>
            <w:noProof/>
            <w:shd w:val="clear" w:color="auto" w:fill="E6ECF9"/>
          </w:rPr>
          <w:t>VI. Các yêu cầu khác:</w:t>
        </w:r>
        <w:r w:rsidR="00215F87">
          <w:rPr>
            <w:noProof/>
            <w:webHidden/>
          </w:rPr>
          <w:tab/>
        </w:r>
        <w:r>
          <w:rPr>
            <w:noProof/>
            <w:webHidden/>
          </w:rPr>
          <w:fldChar w:fldCharType="begin"/>
        </w:r>
        <w:r w:rsidR="00215F87">
          <w:rPr>
            <w:noProof/>
            <w:webHidden/>
          </w:rPr>
          <w:instrText xml:space="preserve"> PAGEREF _Toc259099214 \h </w:instrText>
        </w:r>
        <w:r>
          <w:rPr>
            <w:noProof/>
            <w:webHidden/>
          </w:rPr>
        </w:r>
        <w:r>
          <w:rPr>
            <w:noProof/>
            <w:webHidden/>
          </w:rPr>
          <w:fldChar w:fldCharType="separate"/>
        </w:r>
        <w:r w:rsidR="00262F4F">
          <w:rPr>
            <w:noProof/>
            <w:webHidden/>
          </w:rPr>
          <w:t>15</w:t>
        </w:r>
        <w:r>
          <w:rPr>
            <w:noProof/>
            <w:webHidden/>
          </w:rPr>
          <w:fldChar w:fldCharType="end"/>
        </w:r>
      </w:hyperlink>
    </w:p>
    <w:p w:rsidR="00215F87" w:rsidRDefault="00B12411">
      <w:pPr>
        <w:pStyle w:val="TOC2"/>
        <w:rPr>
          <w:rFonts w:asciiTheme="minorHAnsi" w:eastAsiaTheme="minorEastAsia" w:hAnsiTheme="minorHAnsi" w:cstheme="minorBidi"/>
          <w:noProof/>
          <w:sz w:val="22"/>
          <w:szCs w:val="22"/>
          <w:lang w:val="en-US"/>
        </w:rPr>
      </w:pPr>
      <w:hyperlink w:anchor="_Toc259099215" w:history="1">
        <w:r w:rsidR="00215F87" w:rsidRPr="00D2727B">
          <w:rPr>
            <w:rStyle w:val="Hyperlink"/>
            <w:noProof/>
            <w:lang w:val="en-US"/>
          </w:rPr>
          <w:t xml:space="preserve">12.1 </w:t>
        </w:r>
        <w:r w:rsidR="00215F87" w:rsidRPr="00D2727B">
          <w:rPr>
            <w:rStyle w:val="Hyperlink"/>
            <w:noProof/>
          </w:rPr>
          <w:t>Danh sách các Actor của mô hình</w:t>
        </w:r>
        <w:r w:rsidR="00215F87">
          <w:rPr>
            <w:noProof/>
            <w:webHidden/>
          </w:rPr>
          <w:tab/>
        </w:r>
        <w:r>
          <w:rPr>
            <w:noProof/>
            <w:webHidden/>
          </w:rPr>
          <w:fldChar w:fldCharType="begin"/>
        </w:r>
        <w:r w:rsidR="00215F87">
          <w:rPr>
            <w:noProof/>
            <w:webHidden/>
          </w:rPr>
          <w:instrText xml:space="preserve"> PAGEREF _Toc259099215 \h </w:instrText>
        </w:r>
        <w:r>
          <w:rPr>
            <w:noProof/>
            <w:webHidden/>
          </w:rPr>
        </w:r>
        <w:r>
          <w:rPr>
            <w:noProof/>
            <w:webHidden/>
          </w:rPr>
          <w:fldChar w:fldCharType="separate"/>
        </w:r>
        <w:r w:rsidR="00262F4F">
          <w:rPr>
            <w:noProof/>
            <w:webHidden/>
          </w:rPr>
          <w:t>15</w:t>
        </w:r>
        <w:r>
          <w:rPr>
            <w:noProof/>
            <w:webHidden/>
          </w:rPr>
          <w:fldChar w:fldCharType="end"/>
        </w:r>
      </w:hyperlink>
    </w:p>
    <w:p w:rsidR="00215F87" w:rsidRDefault="00B12411">
      <w:pPr>
        <w:pStyle w:val="TOC2"/>
        <w:tabs>
          <w:tab w:val="left" w:pos="1200"/>
        </w:tabs>
        <w:rPr>
          <w:rFonts w:asciiTheme="minorHAnsi" w:eastAsiaTheme="minorEastAsia" w:hAnsiTheme="minorHAnsi" w:cstheme="minorBidi"/>
          <w:noProof/>
          <w:sz w:val="22"/>
          <w:szCs w:val="22"/>
          <w:lang w:val="en-US"/>
        </w:rPr>
      </w:pPr>
      <w:hyperlink w:anchor="_Toc259099216" w:history="1">
        <w:r w:rsidR="00215F87" w:rsidRPr="00D2727B">
          <w:rPr>
            <w:rStyle w:val="Hyperlink"/>
            <w:noProof/>
          </w:rPr>
          <w:t>10.7</w:t>
        </w:r>
        <w:r w:rsidR="00215F87">
          <w:rPr>
            <w:rFonts w:asciiTheme="minorHAnsi" w:eastAsiaTheme="minorEastAsia" w:hAnsiTheme="minorHAnsi" w:cstheme="minorBidi"/>
            <w:noProof/>
            <w:sz w:val="22"/>
            <w:szCs w:val="22"/>
            <w:lang w:val="en-US"/>
          </w:rPr>
          <w:tab/>
        </w:r>
        <w:r w:rsidR="00215F87" w:rsidRPr="00D2727B">
          <w:rPr>
            <w:rStyle w:val="Hyperlink"/>
            <w:noProof/>
          </w:rPr>
          <w:t>Danh sách các Use-case của mô hình</w:t>
        </w:r>
        <w:r w:rsidR="00215F87">
          <w:rPr>
            <w:noProof/>
            <w:webHidden/>
          </w:rPr>
          <w:tab/>
        </w:r>
        <w:r>
          <w:rPr>
            <w:noProof/>
            <w:webHidden/>
          </w:rPr>
          <w:fldChar w:fldCharType="begin"/>
        </w:r>
        <w:r w:rsidR="00215F87">
          <w:rPr>
            <w:noProof/>
            <w:webHidden/>
          </w:rPr>
          <w:instrText xml:space="preserve"> PAGEREF _Toc259099216 \h </w:instrText>
        </w:r>
        <w:r>
          <w:rPr>
            <w:noProof/>
            <w:webHidden/>
          </w:rPr>
        </w:r>
        <w:r>
          <w:rPr>
            <w:noProof/>
            <w:webHidden/>
          </w:rPr>
          <w:fldChar w:fldCharType="separate"/>
        </w:r>
        <w:r w:rsidR="00262F4F">
          <w:rPr>
            <w:noProof/>
            <w:webHidden/>
          </w:rPr>
          <w:t>15</w:t>
        </w:r>
        <w:r>
          <w:rPr>
            <w:noProof/>
            <w:webHidden/>
          </w:rPr>
          <w:fldChar w:fldCharType="end"/>
        </w:r>
      </w:hyperlink>
    </w:p>
    <w:p w:rsidR="00BF4EBE" w:rsidRPr="00083B72" w:rsidRDefault="00B12411" w:rsidP="001034E2">
      <w:pPr>
        <w:rPr>
          <w:rFonts w:ascii="Tahoma" w:hAnsi="Tahoma" w:cs="Tahoma"/>
          <w:sz w:val="26"/>
          <w:szCs w:val="26"/>
        </w:rPr>
      </w:pPr>
      <w:r w:rsidRPr="00083B72">
        <w:rPr>
          <w:rFonts w:ascii="Tahoma" w:eastAsia="MS Mincho" w:hAnsi="Tahoma" w:cs="Tahoma"/>
          <w:sz w:val="26"/>
          <w:szCs w:val="26"/>
          <w:lang w:val="vi-VN"/>
        </w:rPr>
        <w:fldChar w:fldCharType="end"/>
      </w:r>
    </w:p>
    <w:p w:rsidR="00DD6448" w:rsidRPr="00083B72" w:rsidRDefault="00DD6448" w:rsidP="00B7233B">
      <w:pPr>
        <w:pStyle w:val="Heading1"/>
        <w:numPr>
          <w:ilvl w:val="0"/>
          <w:numId w:val="0"/>
        </w:numPr>
        <w:rPr>
          <w:rFonts w:ascii="Times New Roman" w:hAnsi="Times New Roman"/>
          <w:sz w:val="26"/>
          <w:szCs w:val="26"/>
          <w:lang w:val="en-US"/>
        </w:rPr>
      </w:pPr>
    </w:p>
    <w:p w:rsidR="00B37E57" w:rsidRPr="00083B72" w:rsidRDefault="00FC287C" w:rsidP="00B7233B">
      <w:pPr>
        <w:pStyle w:val="Heading1"/>
        <w:numPr>
          <w:ilvl w:val="0"/>
          <w:numId w:val="0"/>
        </w:numPr>
        <w:rPr>
          <w:rFonts w:ascii="Times New Roman" w:hAnsi="Times New Roman"/>
          <w:sz w:val="26"/>
          <w:szCs w:val="26"/>
        </w:rPr>
      </w:pPr>
      <w:bookmarkStart w:id="0" w:name="_Toc259099126"/>
      <w:r w:rsidRPr="00083B72">
        <w:rPr>
          <w:rFonts w:ascii="Times New Roman" w:hAnsi="Times New Roman"/>
          <w:sz w:val="26"/>
          <w:szCs w:val="26"/>
        </w:rPr>
        <w:t>I.Giới Thiệu:</w:t>
      </w:r>
      <w:bookmarkEnd w:id="0"/>
    </w:p>
    <w:p w:rsidR="00B37E57" w:rsidRPr="00083B72" w:rsidRDefault="00FC287C" w:rsidP="00346AA7">
      <w:pPr>
        <w:ind w:left="360"/>
        <w:rPr>
          <w:rFonts w:ascii="Times New Roman" w:hAnsi="Times New Roman" w:cs="Times New Roman"/>
          <w:sz w:val="26"/>
          <w:szCs w:val="26"/>
          <w:lang w:val="vi-VN"/>
        </w:rPr>
      </w:pPr>
      <w:r w:rsidRPr="00083B72">
        <w:rPr>
          <w:rFonts w:ascii="Times New Roman" w:hAnsi="Times New Roman" w:cs="Times New Roman"/>
          <w:sz w:val="26"/>
          <w:szCs w:val="26"/>
          <w:lang w:val="vi-VN"/>
        </w:rPr>
        <w:t>1.Mục Đích:</w:t>
      </w:r>
    </w:p>
    <w:p w:rsidR="00B37E57" w:rsidRPr="00083B72" w:rsidRDefault="00B37E57" w:rsidP="00346AA7">
      <w:pPr>
        <w:pStyle w:val="ListParagraph"/>
        <w:numPr>
          <w:ilvl w:val="0"/>
          <w:numId w:val="2"/>
        </w:numPr>
        <w:ind w:left="1080"/>
        <w:rPr>
          <w:rFonts w:ascii="Times New Roman" w:hAnsi="Times New Roman" w:cs="Times New Roman"/>
          <w:sz w:val="26"/>
          <w:szCs w:val="26"/>
          <w:lang w:val="vi-VN"/>
        </w:rPr>
      </w:pPr>
      <w:r w:rsidRPr="00083B72">
        <w:rPr>
          <w:rFonts w:ascii="Times New Roman" w:hAnsi="Times New Roman" w:cs="Times New Roman"/>
          <w:sz w:val="26"/>
          <w:szCs w:val="26"/>
          <w:lang w:val="vi-VN"/>
        </w:rPr>
        <w:t xml:space="preserve">Là phần mềm hỗ trợ học sinh lớp </w:t>
      </w:r>
      <w:r w:rsidR="00D11A91" w:rsidRPr="00083B72">
        <w:rPr>
          <w:rFonts w:ascii="Times New Roman" w:hAnsi="Times New Roman" w:cs="Times New Roman"/>
          <w:sz w:val="26"/>
          <w:szCs w:val="26"/>
        </w:rPr>
        <w:t>10</w:t>
      </w:r>
      <w:r w:rsidRPr="00083B72">
        <w:rPr>
          <w:rFonts w:ascii="Times New Roman" w:hAnsi="Times New Roman" w:cs="Times New Roman"/>
          <w:sz w:val="26"/>
          <w:szCs w:val="26"/>
          <w:lang w:val="vi-VN"/>
        </w:rPr>
        <w:t xml:space="preserve"> học tốt môn </w:t>
      </w:r>
      <w:r w:rsidR="00D11A91" w:rsidRPr="00083B72">
        <w:rPr>
          <w:rFonts w:ascii="Times New Roman" w:hAnsi="Times New Roman" w:cs="Times New Roman"/>
          <w:sz w:val="26"/>
          <w:szCs w:val="26"/>
        </w:rPr>
        <w:t>Toán</w:t>
      </w:r>
      <w:r w:rsidRPr="00083B72">
        <w:rPr>
          <w:rFonts w:ascii="Times New Roman" w:hAnsi="Times New Roman" w:cs="Times New Roman"/>
          <w:sz w:val="26"/>
          <w:szCs w:val="26"/>
          <w:lang w:val="vi-VN"/>
        </w:rPr>
        <w:t xml:space="preserve"> tại nhà.</w:t>
      </w:r>
    </w:p>
    <w:p w:rsidR="00B37E57" w:rsidRPr="00083B72" w:rsidRDefault="00B37E57" w:rsidP="00346AA7">
      <w:pPr>
        <w:pStyle w:val="ListParagraph"/>
        <w:numPr>
          <w:ilvl w:val="0"/>
          <w:numId w:val="2"/>
        </w:numPr>
        <w:ind w:left="1080"/>
        <w:rPr>
          <w:rFonts w:ascii="Times New Roman" w:hAnsi="Times New Roman" w:cs="Times New Roman"/>
          <w:sz w:val="26"/>
          <w:szCs w:val="26"/>
          <w:lang w:val="vi-VN"/>
        </w:rPr>
      </w:pPr>
      <w:r w:rsidRPr="00083B72">
        <w:rPr>
          <w:rFonts w:ascii="Times New Roman" w:hAnsi="Times New Roman" w:cs="Times New Roman"/>
          <w:sz w:val="26"/>
          <w:szCs w:val="26"/>
          <w:lang w:val="vi-VN"/>
        </w:rPr>
        <w:t>Mở rộng mô hình hóa tin học trong nhà trường, giáo viên có thể sử dụng để giảng dạy tại trường.</w:t>
      </w:r>
    </w:p>
    <w:p w:rsidR="00FC287C" w:rsidRPr="00083B72" w:rsidRDefault="00FC287C" w:rsidP="00346AA7">
      <w:pPr>
        <w:ind w:left="360"/>
        <w:rPr>
          <w:rFonts w:ascii="Times New Roman" w:hAnsi="Times New Roman" w:cs="Times New Roman"/>
          <w:sz w:val="26"/>
          <w:szCs w:val="26"/>
        </w:rPr>
      </w:pPr>
      <w:r w:rsidRPr="00083B72">
        <w:rPr>
          <w:rFonts w:ascii="Times New Roman" w:hAnsi="Times New Roman" w:cs="Times New Roman"/>
          <w:sz w:val="26"/>
          <w:szCs w:val="26"/>
        </w:rPr>
        <w:t>2.Qui ước tài liệu:</w:t>
      </w:r>
    </w:p>
    <w:p w:rsidR="00B37E57" w:rsidRPr="00083B72" w:rsidRDefault="00B37E57" w:rsidP="00346AA7">
      <w:pPr>
        <w:pStyle w:val="ListParagraph"/>
        <w:numPr>
          <w:ilvl w:val="0"/>
          <w:numId w:val="4"/>
        </w:numPr>
        <w:ind w:left="1080"/>
        <w:rPr>
          <w:rFonts w:ascii="Times New Roman" w:hAnsi="Times New Roman" w:cs="Times New Roman"/>
          <w:sz w:val="26"/>
          <w:szCs w:val="26"/>
        </w:rPr>
      </w:pPr>
      <w:r w:rsidRPr="00083B72">
        <w:rPr>
          <w:rFonts w:ascii="Times New Roman" w:hAnsi="Times New Roman" w:cs="Times New Roman"/>
          <w:sz w:val="26"/>
          <w:szCs w:val="26"/>
        </w:rPr>
        <w:lastRenderedPageBreak/>
        <w:t>Viết báo cáo bằ</w:t>
      </w:r>
      <w:r w:rsidR="00CB4519" w:rsidRPr="00083B72">
        <w:rPr>
          <w:rFonts w:ascii="Times New Roman" w:hAnsi="Times New Roman" w:cs="Times New Roman"/>
          <w:sz w:val="26"/>
          <w:szCs w:val="26"/>
        </w:rPr>
        <w:t>ng font Times New Roman size 13</w:t>
      </w:r>
    </w:p>
    <w:p w:rsidR="00B37E57" w:rsidRPr="00083B72" w:rsidRDefault="00B37E57" w:rsidP="00346AA7">
      <w:pPr>
        <w:pStyle w:val="ListParagraph"/>
        <w:numPr>
          <w:ilvl w:val="0"/>
          <w:numId w:val="4"/>
        </w:numPr>
        <w:ind w:left="1080"/>
        <w:rPr>
          <w:rFonts w:ascii="Times New Roman" w:hAnsi="Times New Roman" w:cs="Times New Roman"/>
          <w:sz w:val="26"/>
          <w:szCs w:val="26"/>
        </w:rPr>
      </w:pPr>
      <w:r w:rsidRPr="00083B72">
        <w:rPr>
          <w:rFonts w:ascii="Times New Roman" w:hAnsi="Times New Roman" w:cs="Times New Roman"/>
          <w:sz w:val="26"/>
          <w:szCs w:val="26"/>
        </w:rPr>
        <w:t>Chuẩn viết code s</w:t>
      </w:r>
      <w:r w:rsidR="007E1068" w:rsidRPr="00083B72">
        <w:rPr>
          <w:rFonts w:ascii="Times New Roman" w:hAnsi="Times New Roman" w:cs="Times New Roman"/>
          <w:sz w:val="26"/>
          <w:szCs w:val="26"/>
        </w:rPr>
        <w:t>ẽ</w:t>
      </w:r>
      <w:r w:rsidRPr="00083B72">
        <w:rPr>
          <w:rFonts w:ascii="Times New Roman" w:hAnsi="Times New Roman" w:cs="Times New Roman"/>
          <w:sz w:val="26"/>
          <w:szCs w:val="26"/>
        </w:rPr>
        <w:t xml:space="preserve"> đượ</w:t>
      </w:r>
      <w:r w:rsidR="007E1068" w:rsidRPr="00083B72">
        <w:rPr>
          <w:rFonts w:ascii="Times New Roman" w:hAnsi="Times New Roman" w:cs="Times New Roman"/>
          <w:sz w:val="26"/>
          <w:szCs w:val="26"/>
        </w:rPr>
        <w:t>c thông báo cho tất cả thành viên trong nhóm biết</w:t>
      </w:r>
      <w:r w:rsidRPr="00083B72">
        <w:rPr>
          <w:rFonts w:ascii="Times New Roman" w:hAnsi="Times New Roman" w:cs="Times New Roman"/>
          <w:sz w:val="26"/>
          <w:szCs w:val="26"/>
        </w:rPr>
        <w:t>.</w:t>
      </w:r>
    </w:p>
    <w:p w:rsidR="00D11A91" w:rsidRPr="00083B72" w:rsidRDefault="00D11A91" w:rsidP="00346AA7">
      <w:pPr>
        <w:pStyle w:val="ListParagraph"/>
        <w:numPr>
          <w:ilvl w:val="0"/>
          <w:numId w:val="4"/>
        </w:numPr>
        <w:ind w:left="1080"/>
        <w:rPr>
          <w:rFonts w:ascii="Times New Roman" w:hAnsi="Times New Roman" w:cs="Times New Roman"/>
          <w:sz w:val="26"/>
          <w:szCs w:val="26"/>
        </w:rPr>
      </w:pPr>
      <w:r w:rsidRPr="00083B72">
        <w:rPr>
          <w:rFonts w:ascii="Times New Roman" w:hAnsi="Times New Roman" w:cs="Times New Roman"/>
          <w:sz w:val="26"/>
          <w:szCs w:val="26"/>
        </w:rPr>
        <w:t xml:space="preserve">Các dòng cách nhau 1.5 </w:t>
      </w:r>
    </w:p>
    <w:p w:rsidR="00FC287C" w:rsidRPr="00083B72" w:rsidRDefault="00FC287C" w:rsidP="00346AA7">
      <w:pPr>
        <w:ind w:left="360"/>
        <w:rPr>
          <w:rFonts w:ascii="Times New Roman" w:hAnsi="Times New Roman" w:cs="Times New Roman"/>
          <w:sz w:val="26"/>
          <w:szCs w:val="26"/>
        </w:rPr>
      </w:pPr>
      <w:r w:rsidRPr="00083B72">
        <w:rPr>
          <w:rFonts w:ascii="Times New Roman" w:hAnsi="Times New Roman" w:cs="Times New Roman"/>
          <w:sz w:val="26"/>
          <w:szCs w:val="26"/>
        </w:rPr>
        <w:t>3.Đối tượng dự định:</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Tất cả các thành viên trong nhóm.</w:t>
      </w:r>
    </w:p>
    <w:p w:rsidR="00FC287C" w:rsidRPr="00083B72" w:rsidRDefault="00FC287C" w:rsidP="00346AA7">
      <w:pPr>
        <w:ind w:left="360"/>
        <w:rPr>
          <w:rFonts w:ascii="Times New Roman" w:hAnsi="Times New Roman" w:cs="Times New Roman"/>
          <w:sz w:val="26"/>
          <w:szCs w:val="26"/>
        </w:rPr>
      </w:pPr>
      <w:r w:rsidRPr="00083B72">
        <w:rPr>
          <w:rFonts w:ascii="Times New Roman" w:hAnsi="Times New Roman" w:cs="Times New Roman"/>
          <w:sz w:val="26"/>
          <w:szCs w:val="26"/>
        </w:rPr>
        <w:t>4.</w:t>
      </w:r>
      <w:r w:rsidR="00B37E57" w:rsidRPr="00083B72">
        <w:rPr>
          <w:rFonts w:ascii="Times New Roman" w:hAnsi="Times New Roman" w:cs="Times New Roman"/>
          <w:sz w:val="26"/>
          <w:szCs w:val="26"/>
        </w:rPr>
        <w:t>Ý định</w:t>
      </w:r>
      <w:r w:rsidRPr="00083B72">
        <w:rPr>
          <w:rFonts w:ascii="Times New Roman" w:hAnsi="Times New Roman" w:cs="Times New Roman"/>
          <w:sz w:val="26"/>
          <w:szCs w:val="26"/>
        </w:rPr>
        <w:t xml:space="preserve"> dự án:</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Bán phần mềm trên toàn quốc</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Giá bán 100.000 VND/1 sản phẩm</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Chỉ tiêu là bán đượ</w:t>
      </w:r>
      <w:r w:rsidR="00006D44" w:rsidRPr="00083B72">
        <w:rPr>
          <w:rFonts w:ascii="Times New Roman" w:hAnsi="Times New Roman" w:cs="Times New Roman"/>
          <w:sz w:val="26"/>
          <w:szCs w:val="26"/>
        </w:rPr>
        <w:t>c 10</w:t>
      </w:r>
      <w:r w:rsidRPr="00083B72">
        <w:rPr>
          <w:rFonts w:ascii="Times New Roman" w:hAnsi="Times New Roman" w:cs="Times New Roman"/>
          <w:sz w:val="26"/>
          <w:szCs w:val="26"/>
        </w:rPr>
        <w:t>.000 sản phẩm.</w:t>
      </w:r>
    </w:p>
    <w:p w:rsidR="00006D44" w:rsidRPr="00083B72" w:rsidRDefault="00006D44"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Chi phí ước lượng : 500 triệu</w:t>
      </w:r>
    </w:p>
    <w:p w:rsidR="00006D44" w:rsidRPr="00083B72" w:rsidRDefault="00006D44"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Thu nhập của mỗi thành viên là: 20 triệu</w:t>
      </w:r>
    </w:p>
    <w:p w:rsidR="00006D44" w:rsidRPr="00083B72" w:rsidRDefault="00006D44"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Thời gian hoàn thành 4 tháng.</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5.Tham khảo:</w:t>
      </w:r>
    </w:p>
    <w:p w:rsidR="00006D44" w:rsidRPr="00083B72" w:rsidRDefault="00006D44" w:rsidP="00346AA7">
      <w:pPr>
        <w:pStyle w:val="ListParagraph"/>
        <w:numPr>
          <w:ilvl w:val="0"/>
          <w:numId w:val="5"/>
        </w:numPr>
        <w:ind w:left="1080"/>
        <w:rPr>
          <w:rFonts w:ascii="Times New Roman" w:hAnsi="Times New Roman" w:cs="Times New Roman"/>
          <w:sz w:val="26"/>
          <w:szCs w:val="26"/>
          <w:lang w:val="vi-VN"/>
        </w:rPr>
      </w:pPr>
      <w:r w:rsidRPr="00083B72">
        <w:rPr>
          <w:rFonts w:ascii="Times New Roman" w:hAnsi="Times New Roman" w:cs="Times New Roman"/>
          <w:sz w:val="26"/>
          <w:szCs w:val="26"/>
          <w:lang w:val="vi-VN"/>
        </w:rPr>
        <w:t>Phần mềm e</w:t>
      </w:r>
      <w:r w:rsidR="00D11A91" w:rsidRPr="00083B72">
        <w:rPr>
          <w:rFonts w:ascii="Times New Roman" w:hAnsi="Times New Roman" w:cs="Times New Roman"/>
          <w:sz w:val="26"/>
          <w:szCs w:val="26"/>
        </w:rPr>
        <w:t>m</w:t>
      </w:r>
      <w:r w:rsidRPr="00083B72">
        <w:rPr>
          <w:rFonts w:ascii="Times New Roman" w:hAnsi="Times New Roman" w:cs="Times New Roman"/>
          <w:sz w:val="26"/>
          <w:szCs w:val="26"/>
          <w:lang w:val="vi-VN"/>
        </w:rPr>
        <w:t xml:space="preserve"> học tốt  </w:t>
      </w:r>
      <w:r w:rsidR="00D11A91" w:rsidRPr="00083B72">
        <w:rPr>
          <w:rFonts w:ascii="Times New Roman" w:hAnsi="Times New Roman" w:cs="Times New Roman"/>
          <w:sz w:val="26"/>
          <w:szCs w:val="26"/>
        </w:rPr>
        <w:t>Toán</w:t>
      </w:r>
      <w:r w:rsidRPr="00083B72">
        <w:rPr>
          <w:rFonts w:ascii="Times New Roman" w:hAnsi="Times New Roman" w:cs="Times New Roman"/>
          <w:sz w:val="26"/>
          <w:szCs w:val="26"/>
          <w:lang w:val="vi-VN"/>
        </w:rPr>
        <w:t xml:space="preserve"> lớ</w:t>
      </w:r>
      <w:r w:rsidR="00D11A91" w:rsidRPr="00083B72">
        <w:rPr>
          <w:rFonts w:ascii="Times New Roman" w:hAnsi="Times New Roman" w:cs="Times New Roman"/>
          <w:sz w:val="26"/>
          <w:szCs w:val="26"/>
          <w:lang w:val="vi-VN"/>
        </w:rPr>
        <w:t xml:space="preserve">p </w:t>
      </w:r>
      <w:r w:rsidR="00D11A91" w:rsidRPr="00083B72">
        <w:rPr>
          <w:rFonts w:ascii="Times New Roman" w:hAnsi="Times New Roman" w:cs="Times New Roman"/>
          <w:sz w:val="26"/>
          <w:szCs w:val="26"/>
        </w:rPr>
        <w:t>10</w:t>
      </w:r>
      <w:r w:rsidRPr="00083B72">
        <w:rPr>
          <w:rFonts w:ascii="Times New Roman" w:hAnsi="Times New Roman" w:cs="Times New Roman"/>
          <w:sz w:val="26"/>
          <w:szCs w:val="26"/>
          <w:lang w:val="vi-VN"/>
        </w:rPr>
        <w:t xml:space="preserve"> của nhóm phát triển phần mềm sinh viên học sinh</w:t>
      </w:r>
    </w:p>
    <w:p w:rsidR="00B103D9" w:rsidRPr="00083B72" w:rsidRDefault="00B103D9" w:rsidP="00346AA7">
      <w:pPr>
        <w:pStyle w:val="Heading1"/>
        <w:numPr>
          <w:ilvl w:val="0"/>
          <w:numId w:val="0"/>
        </w:numPr>
        <w:ind w:left="432" w:hanging="432"/>
        <w:rPr>
          <w:rFonts w:ascii="Times New Roman" w:hAnsi="Times New Roman"/>
          <w:sz w:val="26"/>
          <w:szCs w:val="26"/>
          <w:lang w:val="en-US"/>
        </w:rPr>
      </w:pPr>
      <w:bookmarkStart w:id="1" w:name="_Toc259099127"/>
      <w:r w:rsidRPr="00083B72">
        <w:rPr>
          <w:rFonts w:ascii="Times New Roman" w:hAnsi="Times New Roman"/>
          <w:sz w:val="26"/>
          <w:szCs w:val="26"/>
        </w:rPr>
        <w:t>II.Mô tả tổng quan:</w:t>
      </w:r>
      <w:bookmarkEnd w:id="1"/>
    </w:p>
    <w:p w:rsidR="00B103D9" w:rsidRPr="00083B72" w:rsidRDefault="00B103D9" w:rsidP="00346AA7">
      <w:pPr>
        <w:ind w:firstLine="432"/>
        <w:rPr>
          <w:rFonts w:ascii="Times New Roman" w:hAnsi="Times New Roman" w:cs="Times New Roman"/>
          <w:sz w:val="26"/>
          <w:szCs w:val="26"/>
        </w:rPr>
      </w:pPr>
      <w:r w:rsidRPr="00083B72">
        <w:rPr>
          <w:rFonts w:ascii="Times New Roman" w:hAnsi="Times New Roman" w:cs="Times New Roman"/>
          <w:sz w:val="26"/>
          <w:szCs w:val="26"/>
        </w:rPr>
        <w:t>1.Cách nhìn sản phẩm:</w:t>
      </w:r>
    </w:p>
    <w:p w:rsidR="00591F3B" w:rsidRPr="00083B72" w:rsidRDefault="00656858">
      <w:pPr>
        <w:rPr>
          <w:rFonts w:ascii="Times New Roman" w:hAnsi="Times New Roman" w:cs="Times New Roman"/>
          <w:sz w:val="26"/>
          <w:szCs w:val="26"/>
        </w:rPr>
      </w:pPr>
      <w:r w:rsidRPr="00656858">
        <w:rPr>
          <w:rFonts w:ascii="Times New Roman" w:hAnsi="Times New Roman" w:cs="Times New Roman"/>
          <w:noProof/>
          <w:sz w:val="26"/>
          <w:szCs w:val="26"/>
        </w:rPr>
        <w:lastRenderedPageBreak/>
        <w:drawing>
          <wp:inline distT="0" distB="0" distL="0" distR="0">
            <wp:extent cx="6562725" cy="52101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568868" cy="5215052"/>
                    </a:xfrm>
                    <a:prstGeom prst="rect">
                      <a:avLst/>
                    </a:prstGeom>
                    <a:noFill/>
                    <a:ln w="9525">
                      <a:noFill/>
                      <a:miter lim="800000"/>
                      <a:headEnd/>
                      <a:tailEnd/>
                    </a:ln>
                  </pic:spPr>
                </pic:pic>
              </a:graphicData>
            </a:graphic>
          </wp:inline>
        </w:drawing>
      </w:r>
      <w:r>
        <w:rPr>
          <w:rFonts w:ascii="Times New Roman" w:hAnsi="Times New Roman" w:cs="Times New Roman"/>
          <w:sz w:val="26"/>
          <w:szCs w:val="26"/>
        </w:rPr>
        <w:t xml:space="preserve"> </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2.Đặc tính sản phẩm:</w:t>
      </w:r>
    </w:p>
    <w:p w:rsidR="00102018"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 xml:space="preserve">Học </w:t>
      </w:r>
      <w:r w:rsidR="00C2416E" w:rsidRPr="00083B72">
        <w:rPr>
          <w:rFonts w:ascii="Times New Roman" w:hAnsi="Times New Roman" w:cs="Times New Roman"/>
          <w:sz w:val="26"/>
          <w:szCs w:val="26"/>
        </w:rPr>
        <w:t>Toán</w:t>
      </w:r>
    </w:p>
    <w:p w:rsidR="00102018"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Trắc nghiệm tổng hợp</w:t>
      </w:r>
    </w:p>
    <w:p w:rsidR="00102018" w:rsidRPr="00083B72" w:rsidRDefault="00C2416E"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Làm bài tập</w:t>
      </w:r>
    </w:p>
    <w:p w:rsidR="00102018"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Giải bộ đề</w:t>
      </w:r>
    </w:p>
    <w:p w:rsidR="00591F3B"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Thư giản, giải trí</w:t>
      </w:r>
    </w:p>
    <w:p w:rsidR="00102018"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3.Lớp người sử dụng và đặc điểm:</w:t>
      </w:r>
    </w:p>
    <w:p w:rsidR="00102018" w:rsidRPr="00083B72" w:rsidRDefault="00102018" w:rsidP="00346AA7">
      <w:pPr>
        <w:pStyle w:val="ListParagraph"/>
        <w:numPr>
          <w:ilvl w:val="0"/>
          <w:numId w:val="5"/>
        </w:numPr>
        <w:ind w:left="1080"/>
        <w:rPr>
          <w:rFonts w:ascii="Times New Roman" w:hAnsi="Times New Roman" w:cs="Times New Roman"/>
          <w:sz w:val="26"/>
          <w:szCs w:val="26"/>
        </w:rPr>
      </w:pPr>
      <w:r w:rsidRPr="00083B72">
        <w:rPr>
          <w:rFonts w:ascii="Times New Roman" w:hAnsi="Times New Roman" w:cs="Times New Roman"/>
          <w:sz w:val="26"/>
          <w:szCs w:val="26"/>
        </w:rPr>
        <w:t>Chưa xác định được.</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4.Môi trường thực thi:</w:t>
      </w:r>
    </w:p>
    <w:p w:rsidR="00591F3B" w:rsidRPr="00083B72" w:rsidRDefault="00591F3B" w:rsidP="00346AA7">
      <w:pPr>
        <w:ind w:left="360"/>
        <w:rPr>
          <w:rFonts w:ascii="Times New Roman" w:hAnsi="Times New Roman" w:cs="Times New Roman"/>
          <w:sz w:val="26"/>
          <w:szCs w:val="26"/>
        </w:rPr>
      </w:pPr>
      <w:r w:rsidRPr="00083B72">
        <w:rPr>
          <w:rFonts w:ascii="Times New Roman" w:hAnsi="Times New Roman" w:cs="Times New Roman"/>
          <w:sz w:val="26"/>
          <w:szCs w:val="26"/>
        </w:rPr>
        <w:t>Hệ điều hành window</w:t>
      </w:r>
      <w:del w:id="2" w:author="Le Van Long" w:date="2010-04-16T20:50:00Z">
        <w:r w:rsidRPr="00083B72" w:rsidDel="002E0C8B">
          <w:rPr>
            <w:rFonts w:ascii="Times New Roman" w:hAnsi="Times New Roman" w:cs="Times New Roman"/>
            <w:sz w:val="26"/>
            <w:szCs w:val="26"/>
          </w:rPr>
          <w:delText>n</w:delText>
        </w:r>
      </w:del>
      <w:ins w:id="3" w:author="Le Van Long" w:date="2010-04-16T20:50:00Z">
        <w:r w:rsidR="002E0C8B">
          <w:rPr>
            <w:rFonts w:ascii="Times New Roman" w:hAnsi="Times New Roman" w:cs="Times New Roman"/>
            <w:sz w:val="26"/>
            <w:szCs w:val="26"/>
          </w:rPr>
          <w:t>s</w:t>
        </w:r>
      </w:ins>
      <w:r w:rsidRPr="00083B72">
        <w:rPr>
          <w:rFonts w:ascii="Times New Roman" w:hAnsi="Times New Roman" w:cs="Times New Roman"/>
          <w:sz w:val="26"/>
          <w:szCs w:val="26"/>
        </w:rPr>
        <w:t xml:space="preserve"> XP,</w:t>
      </w:r>
      <w:ins w:id="4" w:author="Le Van Long" w:date="2010-04-16T20:51:00Z">
        <w:r w:rsidR="00BB4F90">
          <w:rPr>
            <w:rFonts w:ascii="Times New Roman" w:hAnsi="Times New Roman" w:cs="Times New Roman"/>
            <w:sz w:val="26"/>
            <w:szCs w:val="26"/>
          </w:rPr>
          <w:t xml:space="preserve">windows </w:t>
        </w:r>
      </w:ins>
      <w:r w:rsidRPr="00083B72">
        <w:rPr>
          <w:rFonts w:ascii="Times New Roman" w:hAnsi="Times New Roman" w:cs="Times New Roman"/>
          <w:sz w:val="26"/>
          <w:szCs w:val="26"/>
        </w:rPr>
        <w:t>vista và window</w:t>
      </w:r>
      <w:del w:id="5" w:author="Le Van Long" w:date="2010-04-16T20:51:00Z">
        <w:r w:rsidRPr="00083B72" w:rsidDel="002E0C8B">
          <w:rPr>
            <w:rFonts w:ascii="Times New Roman" w:hAnsi="Times New Roman" w:cs="Times New Roman"/>
            <w:sz w:val="26"/>
            <w:szCs w:val="26"/>
          </w:rPr>
          <w:delText>n</w:delText>
        </w:r>
      </w:del>
      <w:ins w:id="6" w:author="Le Van Long" w:date="2010-04-16T20:51:00Z">
        <w:r w:rsidR="002E0C8B">
          <w:rPr>
            <w:rFonts w:ascii="Times New Roman" w:hAnsi="Times New Roman" w:cs="Times New Roman"/>
            <w:sz w:val="26"/>
            <w:szCs w:val="26"/>
          </w:rPr>
          <w:t>s</w:t>
        </w:r>
      </w:ins>
      <w:r w:rsidRPr="00083B72">
        <w:rPr>
          <w:rFonts w:ascii="Times New Roman" w:hAnsi="Times New Roman" w:cs="Times New Roman"/>
          <w:sz w:val="26"/>
          <w:szCs w:val="26"/>
        </w:rPr>
        <w:t xml:space="preserve"> 7</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lastRenderedPageBreak/>
        <w:t>5. Hạn chế thiết kế và thực hiện</w:t>
      </w:r>
      <w:r w:rsidR="00102018" w:rsidRPr="00083B72">
        <w:rPr>
          <w:rFonts w:ascii="Times New Roman" w:hAnsi="Times New Roman" w:cs="Times New Roman"/>
          <w:sz w:val="26"/>
          <w:szCs w:val="26"/>
        </w:rPr>
        <w:t>:</w:t>
      </w:r>
    </w:p>
    <w:p w:rsidR="00102018" w:rsidRPr="00083B72" w:rsidRDefault="00102018" w:rsidP="00346AA7">
      <w:pPr>
        <w:pStyle w:val="ListParagraph"/>
        <w:numPr>
          <w:ilvl w:val="0"/>
          <w:numId w:val="7"/>
        </w:numPr>
        <w:ind w:left="1080"/>
        <w:rPr>
          <w:rFonts w:ascii="Times New Roman" w:hAnsi="Times New Roman" w:cs="Times New Roman"/>
          <w:sz w:val="26"/>
          <w:szCs w:val="26"/>
        </w:rPr>
      </w:pPr>
      <w:r w:rsidRPr="00083B72">
        <w:rPr>
          <w:rFonts w:ascii="Times New Roman" w:hAnsi="Times New Roman" w:cs="Times New Roman"/>
          <w:sz w:val="26"/>
          <w:szCs w:val="26"/>
        </w:rPr>
        <w:t>Thời gian ngắn quá.</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6.Tài liệu người dùng:</w:t>
      </w:r>
      <w:r w:rsidR="00346AA7" w:rsidRPr="00083B72">
        <w:rPr>
          <w:rFonts w:ascii="Times New Roman" w:hAnsi="Times New Roman" w:cs="Times New Roman"/>
          <w:sz w:val="26"/>
          <w:szCs w:val="26"/>
        </w:rPr>
        <w:tab/>
      </w:r>
    </w:p>
    <w:p w:rsidR="00102018" w:rsidRPr="00083B72" w:rsidRDefault="00102018" w:rsidP="00346AA7">
      <w:pPr>
        <w:pStyle w:val="ListParagraph"/>
        <w:numPr>
          <w:ilvl w:val="0"/>
          <w:numId w:val="5"/>
        </w:numPr>
        <w:ind w:left="1080"/>
        <w:rPr>
          <w:rFonts w:ascii="Times New Roman" w:hAnsi="Times New Roman" w:cs="Times New Roman"/>
          <w:sz w:val="26"/>
          <w:szCs w:val="26"/>
        </w:rPr>
      </w:pPr>
      <w:r w:rsidRPr="00083B72">
        <w:rPr>
          <w:rFonts w:ascii="Times New Roman" w:hAnsi="Times New Roman" w:cs="Times New Roman"/>
          <w:sz w:val="26"/>
          <w:szCs w:val="26"/>
        </w:rPr>
        <w:t>Sổ tay hướng dẫn.</w:t>
      </w:r>
    </w:p>
    <w:p w:rsidR="00102018" w:rsidRPr="00083B72" w:rsidRDefault="00102018" w:rsidP="00346AA7">
      <w:pPr>
        <w:pStyle w:val="ListParagraph"/>
        <w:numPr>
          <w:ilvl w:val="0"/>
          <w:numId w:val="5"/>
        </w:numPr>
        <w:ind w:left="1080"/>
        <w:rPr>
          <w:rFonts w:ascii="Times New Roman" w:hAnsi="Times New Roman" w:cs="Times New Roman"/>
          <w:sz w:val="26"/>
          <w:szCs w:val="26"/>
        </w:rPr>
      </w:pPr>
      <w:r w:rsidRPr="00083B72">
        <w:rPr>
          <w:rFonts w:ascii="Times New Roman" w:hAnsi="Times New Roman" w:cs="Times New Roman"/>
          <w:sz w:val="26"/>
          <w:szCs w:val="26"/>
        </w:rPr>
        <w:t>Hướng dẫn trực tuyến.</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7.Các giả định và phụ thuộc:</w:t>
      </w:r>
    </w:p>
    <w:p w:rsidR="00102018" w:rsidRPr="00083B72" w:rsidRDefault="00102018" w:rsidP="00346AA7">
      <w:pPr>
        <w:pStyle w:val="ListParagraph"/>
        <w:numPr>
          <w:ilvl w:val="0"/>
          <w:numId w:val="8"/>
        </w:numPr>
        <w:ind w:left="1080"/>
        <w:rPr>
          <w:rFonts w:ascii="Times New Roman" w:hAnsi="Times New Roman" w:cs="Times New Roman"/>
          <w:sz w:val="26"/>
          <w:szCs w:val="26"/>
        </w:rPr>
      </w:pPr>
      <w:r w:rsidRPr="00083B72">
        <w:rPr>
          <w:rFonts w:ascii="Times New Roman" w:hAnsi="Times New Roman" w:cs="Times New Roman"/>
          <w:sz w:val="26"/>
          <w:szCs w:val="26"/>
        </w:rPr>
        <w:t>Nếu các thành viên trong nhóm không nhiệt tình =&gt; chậm tiến độ chương trình=&gt; không hoàn thành tốt dự án.</w:t>
      </w:r>
    </w:p>
    <w:p w:rsidR="00102018" w:rsidRPr="00083B72" w:rsidRDefault="00102018" w:rsidP="00346AA7">
      <w:pPr>
        <w:pStyle w:val="ListParagraph"/>
        <w:numPr>
          <w:ilvl w:val="0"/>
          <w:numId w:val="8"/>
        </w:numPr>
        <w:ind w:left="1080"/>
        <w:rPr>
          <w:rFonts w:ascii="Times New Roman" w:hAnsi="Times New Roman" w:cs="Times New Roman"/>
          <w:sz w:val="26"/>
          <w:szCs w:val="26"/>
        </w:rPr>
      </w:pPr>
      <w:r w:rsidRPr="00083B72">
        <w:rPr>
          <w:rFonts w:ascii="Times New Roman" w:hAnsi="Times New Roman" w:cs="Times New Roman"/>
          <w:sz w:val="26"/>
          <w:szCs w:val="26"/>
        </w:rPr>
        <w:t>Nếu thiết kế dữ liệu hoặc code … sai =&gt; có thể dẫn đến dự án thất bại.</w:t>
      </w:r>
    </w:p>
    <w:p w:rsidR="00102018" w:rsidRPr="00083B72" w:rsidRDefault="00102018" w:rsidP="00346AA7">
      <w:pPr>
        <w:pStyle w:val="ListParagraph"/>
        <w:numPr>
          <w:ilvl w:val="0"/>
          <w:numId w:val="8"/>
        </w:numPr>
        <w:ind w:left="1080"/>
        <w:rPr>
          <w:rFonts w:ascii="Times New Roman" w:hAnsi="Times New Roman" w:cs="Times New Roman"/>
          <w:sz w:val="26"/>
          <w:szCs w:val="26"/>
        </w:rPr>
      </w:pPr>
      <w:r w:rsidRPr="00083B72">
        <w:rPr>
          <w:rFonts w:ascii="Times New Roman" w:hAnsi="Times New Roman" w:cs="Times New Roman"/>
          <w:sz w:val="26"/>
          <w:szCs w:val="26"/>
        </w:rPr>
        <w:t>….</w:t>
      </w:r>
    </w:p>
    <w:p w:rsidR="00B103D9" w:rsidRPr="00083B72" w:rsidRDefault="00B103D9" w:rsidP="00346AA7">
      <w:pPr>
        <w:pStyle w:val="Heading1"/>
        <w:numPr>
          <w:ilvl w:val="0"/>
          <w:numId w:val="0"/>
        </w:numPr>
        <w:ind w:left="432" w:hanging="432"/>
        <w:rPr>
          <w:rFonts w:ascii="Times New Roman" w:hAnsi="Times New Roman"/>
          <w:sz w:val="26"/>
          <w:szCs w:val="26"/>
        </w:rPr>
      </w:pPr>
      <w:bookmarkStart w:id="7" w:name="_Toc259099128"/>
      <w:r w:rsidRPr="00083B72">
        <w:rPr>
          <w:rFonts w:ascii="Times New Roman" w:hAnsi="Times New Roman"/>
          <w:sz w:val="26"/>
          <w:szCs w:val="26"/>
        </w:rPr>
        <w:t>III.Tính năng hệ thống:</w:t>
      </w:r>
      <w:bookmarkEnd w:id="7"/>
    </w:p>
    <w:p w:rsidR="00F95CA4" w:rsidRPr="00083B72" w:rsidRDefault="00BF4EBE" w:rsidP="00BF4EBE">
      <w:pPr>
        <w:rPr>
          <w:rFonts w:ascii="Times New Roman" w:hAnsi="Times New Roman" w:cs="Times New Roman"/>
          <w:sz w:val="26"/>
          <w:szCs w:val="26"/>
          <w:shd w:val="clear" w:color="auto" w:fill="E6ECF9"/>
        </w:rPr>
        <w:sectPr w:rsidR="00F95CA4" w:rsidRPr="00083B72" w:rsidSect="006D57CC">
          <w:footerReference w:type="default" r:id="rId9"/>
          <w:pgSz w:w="12240" w:h="15840"/>
          <w:pgMar w:top="993" w:right="1440" w:bottom="1702" w:left="1440" w:header="0" w:footer="0" w:gutter="0"/>
          <w:cols w:space="720"/>
          <w:vAlign w:val="center"/>
          <w:docGrid w:linePitch="299"/>
        </w:sectPr>
      </w:pPr>
      <w:r w:rsidRPr="00083B72">
        <w:rPr>
          <w:rFonts w:ascii="Times New Roman" w:hAnsi="Times New Roman" w:cs="Times New Roman"/>
          <w:sz w:val="26"/>
          <w:szCs w:val="26"/>
          <w:shd w:val="clear" w:color="auto" w:fill="E6ECF9"/>
        </w:rPr>
        <w:t xml:space="preserve"> </w:t>
      </w:r>
      <w:r w:rsidR="00F35D02" w:rsidRPr="00083B72">
        <w:rPr>
          <w:rFonts w:ascii="Times New Roman" w:hAnsi="Times New Roman" w:cs="Times New Roman"/>
          <w:sz w:val="26"/>
          <w:szCs w:val="26"/>
          <w:shd w:val="clear" w:color="auto" w:fill="E6ECF9"/>
        </w:rPr>
        <w:t>1.M</w:t>
      </w:r>
      <w:r w:rsidR="00B103D9" w:rsidRPr="00083B72">
        <w:rPr>
          <w:rFonts w:ascii="Times New Roman" w:hAnsi="Times New Roman" w:cs="Times New Roman"/>
          <w:sz w:val="26"/>
          <w:szCs w:val="26"/>
          <w:shd w:val="clear" w:color="auto" w:fill="E6ECF9"/>
        </w:rPr>
        <w:t>ô tả và ưu tiên</w:t>
      </w:r>
    </w:p>
    <w:p w:rsidR="00F95CA4" w:rsidRPr="00083B72" w:rsidRDefault="00F95CA4" w:rsidP="00F95CA4">
      <w:pPr>
        <w:pStyle w:val="Title"/>
        <w:jc w:val="left"/>
        <w:rPr>
          <w:rFonts w:ascii="Times New Roman" w:hAnsi="Times New Roman"/>
          <w:sz w:val="26"/>
          <w:szCs w:val="26"/>
        </w:rPr>
      </w:pPr>
    </w:p>
    <w:p w:rsidR="00F95CA4" w:rsidRPr="00083B72" w:rsidRDefault="00F95CA4" w:rsidP="00F95CA4">
      <w:pPr>
        <w:pStyle w:val="Heading1"/>
        <w:numPr>
          <w:ilvl w:val="0"/>
          <w:numId w:val="0"/>
        </w:numPr>
        <w:rPr>
          <w:rFonts w:ascii="Times New Roman" w:hAnsi="Times New Roman"/>
          <w:sz w:val="26"/>
          <w:szCs w:val="26"/>
          <w:lang w:val="en-US"/>
        </w:rPr>
      </w:pPr>
      <w:bookmarkStart w:id="8" w:name="_Toc258620281"/>
      <w:bookmarkStart w:id="9" w:name="_Toc259099129"/>
      <w:r w:rsidRPr="00083B72">
        <w:rPr>
          <w:rFonts w:ascii="Times New Roman" w:hAnsi="Times New Roman"/>
          <w:sz w:val="26"/>
          <w:szCs w:val="26"/>
        </w:rPr>
        <w:t>Lược đồ chính của mô hình Use-case</w:t>
      </w:r>
      <w:bookmarkEnd w:id="8"/>
      <w:bookmarkEnd w:id="9"/>
    </w:p>
    <w:p w:rsidR="00F95CA4" w:rsidRPr="00083B72" w:rsidRDefault="00F95CA4" w:rsidP="00F95CA4">
      <w:pPr>
        <w:rPr>
          <w:rFonts w:ascii="Times New Roman" w:hAnsi="Times New Roman" w:cs="Times New Roman"/>
          <w:sz w:val="26"/>
          <w:szCs w:val="26"/>
        </w:rPr>
      </w:pPr>
    </w:p>
    <w:p w:rsidR="00F95CA4" w:rsidRDefault="00F95CA4" w:rsidP="004D612A">
      <w:pPr>
        <w:pStyle w:val="Heading2"/>
        <w:numPr>
          <w:ilvl w:val="1"/>
          <w:numId w:val="20"/>
        </w:numPr>
        <w:ind w:left="1440" w:hanging="360"/>
        <w:rPr>
          <w:rFonts w:ascii="Times New Roman" w:hAnsi="Times New Roman"/>
          <w:sz w:val="26"/>
          <w:szCs w:val="26"/>
          <w:lang w:val="en-US" w:eastAsia="ja-JP"/>
        </w:rPr>
      </w:pPr>
      <w:bookmarkStart w:id="10" w:name="_Toc258620282"/>
      <w:bookmarkStart w:id="11" w:name="_Ref258973258"/>
      <w:bookmarkStart w:id="12" w:name="_Ref258973260"/>
      <w:bookmarkStart w:id="13" w:name="_Ref258973261"/>
      <w:bookmarkStart w:id="14" w:name="_Ref258973267"/>
      <w:bookmarkStart w:id="15" w:name="_Toc259099130"/>
      <w:commentRangeStart w:id="16"/>
      <w:r w:rsidRPr="00083B72">
        <w:rPr>
          <w:rFonts w:ascii="Times New Roman" w:hAnsi="Times New Roman"/>
          <w:sz w:val="26"/>
          <w:szCs w:val="26"/>
          <w:lang w:eastAsia="ja-JP"/>
        </w:rPr>
        <w:t>Lược đồ Use-case</w:t>
      </w:r>
      <w:bookmarkEnd w:id="10"/>
      <w:bookmarkEnd w:id="11"/>
      <w:bookmarkEnd w:id="12"/>
      <w:bookmarkEnd w:id="13"/>
      <w:bookmarkEnd w:id="14"/>
      <w:bookmarkEnd w:id="15"/>
      <w:commentRangeEnd w:id="16"/>
      <w:r w:rsidR="00493F2B">
        <w:rPr>
          <w:rStyle w:val="CommentReference"/>
          <w:rFonts w:asciiTheme="minorHAnsi" w:eastAsiaTheme="minorHAnsi" w:hAnsiTheme="minorHAnsi" w:cstheme="minorBidi"/>
          <w:b w:val="0"/>
          <w:lang w:val="en-US"/>
        </w:rPr>
        <w:commentReference w:id="16"/>
      </w:r>
    </w:p>
    <w:p w:rsidR="00A36BAF" w:rsidRPr="00A36BAF" w:rsidRDefault="00A36BAF" w:rsidP="00A36BAF">
      <w:pPr>
        <w:rPr>
          <w:lang w:eastAsia="ja-JP"/>
        </w:rPr>
      </w:pPr>
    </w:p>
    <w:p w:rsidR="00F95CA4" w:rsidRPr="00083B72" w:rsidRDefault="00A36BAF" w:rsidP="00A36BA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667500" cy="4962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67500" cy="4962525"/>
                    </a:xfrm>
                    <a:prstGeom prst="rect">
                      <a:avLst/>
                    </a:prstGeom>
                    <a:noFill/>
                    <a:ln w="9525">
                      <a:noFill/>
                      <a:miter lim="800000"/>
                      <a:headEnd/>
                      <a:tailEnd/>
                    </a:ln>
                  </pic:spPr>
                </pic:pic>
              </a:graphicData>
            </a:graphic>
          </wp:inline>
        </w:drawing>
      </w:r>
      <w:r w:rsidR="00F95CA4" w:rsidRPr="00083B72">
        <w:rPr>
          <w:rFonts w:ascii="Times New Roman" w:hAnsi="Times New Roman" w:cs="Times New Roman"/>
          <w:sz w:val="26"/>
          <w:szCs w:val="26"/>
          <w:lang w:eastAsia="ja-JP"/>
        </w:rPr>
        <w:br w:type="page"/>
      </w:r>
      <w:bookmarkStart w:id="17" w:name="_Toc127440080"/>
      <w:bookmarkStart w:id="18" w:name="_Toc14311857"/>
      <w:bookmarkStart w:id="19" w:name="_Toc14311590"/>
    </w:p>
    <w:bookmarkEnd w:id="17"/>
    <w:bookmarkEnd w:id="18"/>
    <w:bookmarkEnd w:id="19"/>
    <w:p w:rsidR="00F95CA4" w:rsidRPr="00083B72" w:rsidRDefault="00F95CA4" w:rsidP="00F95CA4">
      <w:pPr>
        <w:jc w:val="both"/>
        <w:rPr>
          <w:rFonts w:ascii="Times New Roman" w:hAnsi="Times New Roman" w:cs="Times New Roman"/>
          <w:sz w:val="26"/>
          <w:szCs w:val="26"/>
        </w:rPr>
      </w:pPr>
    </w:p>
    <w:p w:rsidR="00F95CA4" w:rsidRPr="00083B72" w:rsidRDefault="00656858" w:rsidP="004D612A">
      <w:pPr>
        <w:pStyle w:val="Heading1"/>
        <w:numPr>
          <w:ilvl w:val="0"/>
          <w:numId w:val="20"/>
        </w:numPr>
        <w:ind w:left="720" w:hanging="360"/>
        <w:rPr>
          <w:rFonts w:ascii="Times New Roman" w:hAnsi="Times New Roman"/>
          <w:color w:val="0000FF"/>
          <w:sz w:val="26"/>
          <w:szCs w:val="26"/>
        </w:rPr>
      </w:pPr>
      <w:bookmarkStart w:id="20" w:name="_Toc258620285"/>
      <w:bookmarkStart w:id="21" w:name="_Toc259099131"/>
      <w:r w:rsidRPr="00083B72">
        <w:rPr>
          <w:rFonts w:ascii="Times New Roman" w:hAnsi="Times New Roman"/>
          <w:color w:val="0000FF"/>
          <w:sz w:val="26"/>
          <w:szCs w:val="26"/>
          <w:lang w:val="en-US"/>
        </w:rPr>
        <w:t xml:space="preserve">Chọn Bài Học </w:t>
      </w:r>
      <w:r>
        <w:rPr>
          <w:rFonts w:ascii="Times New Roman" w:hAnsi="Times New Roman"/>
          <w:color w:val="0000FF"/>
          <w:sz w:val="26"/>
          <w:szCs w:val="26"/>
          <w:lang w:val="en-US"/>
        </w:rPr>
        <w:t xml:space="preserve"> </w:t>
      </w:r>
      <w:r w:rsidR="00F95CA4" w:rsidRPr="00083B72">
        <w:rPr>
          <w:rFonts w:ascii="Times New Roman" w:hAnsi="Times New Roman"/>
          <w:color w:val="0000FF"/>
          <w:sz w:val="26"/>
          <w:szCs w:val="26"/>
          <w:lang w:val="en-US"/>
        </w:rPr>
        <w:t>(Chọn Bài Học)</w:t>
      </w:r>
      <w:bookmarkEnd w:id="20"/>
      <w:bookmarkEnd w:id="21"/>
    </w:p>
    <w:p w:rsidR="00F95CA4" w:rsidRPr="00083B72" w:rsidRDefault="00F95CA4" w:rsidP="004D612A">
      <w:pPr>
        <w:pStyle w:val="Heading2"/>
        <w:numPr>
          <w:ilvl w:val="1"/>
          <w:numId w:val="20"/>
        </w:numPr>
        <w:ind w:left="1440" w:hanging="360"/>
        <w:rPr>
          <w:rFonts w:ascii="Times New Roman" w:hAnsi="Times New Roman"/>
          <w:sz w:val="26"/>
          <w:szCs w:val="26"/>
        </w:rPr>
      </w:pPr>
      <w:bookmarkStart w:id="22" w:name="_Toc258620286"/>
      <w:bookmarkStart w:id="23" w:name="_Toc259099132"/>
      <w:r w:rsidRPr="00083B72">
        <w:rPr>
          <w:rFonts w:ascii="Times New Roman" w:hAnsi="Times New Roman"/>
          <w:sz w:val="26"/>
          <w:szCs w:val="26"/>
        </w:rPr>
        <w:t>Tóm tắt</w:t>
      </w:r>
      <w:bookmarkEnd w:id="22"/>
      <w:bookmarkEnd w:id="23"/>
    </w:p>
    <w:p w:rsidR="00F95CA4" w:rsidRPr="00083B72" w:rsidRDefault="00F95CA4" w:rsidP="00F95CA4">
      <w:pPr>
        <w:pStyle w:val="BodyText"/>
        <w:jc w:val="both"/>
        <w:rPr>
          <w:sz w:val="26"/>
          <w:szCs w:val="26"/>
        </w:rPr>
      </w:pPr>
      <w:r w:rsidRPr="00083B72">
        <w:rPr>
          <w:sz w:val="26"/>
          <w:szCs w:val="26"/>
        </w:rPr>
        <w:t>Chức năng này cho phép Học Sinh (người dùng) thực hiện chọn bài để học (theo từng tuần).</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24" w:name="_Toc258620287"/>
      <w:bookmarkStart w:id="25" w:name="_Toc259099133"/>
      <w:r w:rsidRPr="00083B72">
        <w:rPr>
          <w:rFonts w:ascii="Times New Roman" w:hAnsi="Times New Roman"/>
          <w:sz w:val="26"/>
          <w:szCs w:val="26"/>
        </w:rPr>
        <w:t>Dòng sự kiện</w:t>
      </w:r>
      <w:bookmarkEnd w:id="24"/>
      <w:bookmarkEnd w:id="25"/>
    </w:p>
    <w:p w:rsidR="00F95CA4" w:rsidRPr="00083B72" w:rsidRDefault="00F95CA4" w:rsidP="004D612A">
      <w:pPr>
        <w:pStyle w:val="Heading3"/>
        <w:numPr>
          <w:ilvl w:val="2"/>
          <w:numId w:val="20"/>
        </w:numPr>
        <w:ind w:left="2160" w:hanging="360"/>
        <w:rPr>
          <w:rFonts w:ascii="Times New Roman" w:hAnsi="Times New Roman"/>
          <w:sz w:val="26"/>
          <w:szCs w:val="26"/>
        </w:rPr>
      </w:pPr>
      <w:bookmarkStart w:id="26" w:name="_Toc259099134"/>
      <w:r w:rsidRPr="00083B72">
        <w:rPr>
          <w:rFonts w:ascii="Times New Roman" w:hAnsi="Times New Roman"/>
          <w:sz w:val="26"/>
          <w:szCs w:val="26"/>
        </w:rPr>
        <w:t>Dòng sự kiện chính</w:t>
      </w:r>
      <w:bookmarkEnd w:id="26"/>
    </w:p>
    <w:p w:rsidR="00F95CA4" w:rsidRPr="00083B72" w:rsidRDefault="00F95CA4" w:rsidP="00F95CA4">
      <w:pPr>
        <w:pStyle w:val="BodyText"/>
        <w:jc w:val="both"/>
        <w:rPr>
          <w:sz w:val="26"/>
          <w:szCs w:val="26"/>
        </w:rPr>
      </w:pPr>
      <w:r w:rsidRPr="00083B72">
        <w:rPr>
          <w:sz w:val="26"/>
          <w:szCs w:val="26"/>
        </w:rPr>
        <w:t xml:space="preserve">Use case này được khởi động khi Học Sinh khởi động chương trình, và chọn “Học </w:t>
      </w:r>
      <w:r w:rsidR="00B22E83">
        <w:rPr>
          <w:sz w:val="26"/>
          <w:szCs w:val="26"/>
          <w:lang w:val="en-US"/>
        </w:rPr>
        <w:t>Toán lớp 10</w:t>
      </w:r>
      <w:r w:rsidRPr="00083B72">
        <w:rPr>
          <w:sz w:val="26"/>
          <w:szCs w:val="26"/>
        </w:rPr>
        <w:t>” trên menu chính của chương trình.</w:t>
      </w:r>
    </w:p>
    <w:p w:rsidR="00F95CA4" w:rsidRPr="00B22E83" w:rsidRDefault="00F95CA4" w:rsidP="00F95CA4">
      <w:pPr>
        <w:pStyle w:val="BodyText"/>
        <w:jc w:val="both"/>
        <w:rPr>
          <w:sz w:val="26"/>
          <w:szCs w:val="26"/>
          <w:lang w:val="en-US"/>
        </w:rPr>
      </w:pPr>
      <w:r w:rsidRPr="00083B72">
        <w:rPr>
          <w:sz w:val="26"/>
          <w:szCs w:val="26"/>
        </w:rPr>
        <w:t>Sau khi Học Sinh chọn bài mà mình muốn học, phần mềm</w:t>
      </w:r>
      <w:r w:rsidR="00B22E83">
        <w:rPr>
          <w:sz w:val="26"/>
          <w:szCs w:val="26"/>
          <w:lang w:val="en-US"/>
        </w:rPr>
        <w:t xml:space="preserve"> </w:t>
      </w:r>
      <w:r w:rsidRPr="00083B72">
        <w:rPr>
          <w:sz w:val="26"/>
          <w:szCs w:val="26"/>
        </w:rPr>
        <w:t xml:space="preserve"> sẽ mở rộng bài học bao gồm:</w:t>
      </w:r>
      <w:r w:rsidR="00B22E83">
        <w:rPr>
          <w:sz w:val="26"/>
          <w:szCs w:val="26"/>
          <w:lang w:val="en-US"/>
        </w:rPr>
        <w:t xml:space="preserve"> xem bài giảng lý thuyết.</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27" w:name="_Toc259099135"/>
      <w:r w:rsidRPr="00083B72">
        <w:rPr>
          <w:rFonts w:ascii="Times New Roman" w:hAnsi="Times New Roman"/>
          <w:sz w:val="26"/>
          <w:szCs w:val="26"/>
        </w:rPr>
        <w:t>Các dòng sự kiện khác</w:t>
      </w:r>
      <w:bookmarkEnd w:id="27"/>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28" w:name="_Toc258620288"/>
      <w:bookmarkStart w:id="29" w:name="_Toc259099136"/>
      <w:r w:rsidRPr="00083B72">
        <w:rPr>
          <w:rFonts w:ascii="Times New Roman" w:hAnsi="Times New Roman"/>
          <w:sz w:val="26"/>
          <w:szCs w:val="26"/>
        </w:rPr>
        <w:t>Các yêu cầu đặc biệt</w:t>
      </w:r>
      <w:bookmarkEnd w:id="28"/>
      <w:bookmarkEnd w:id="29"/>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30" w:name="_Toc258620289"/>
      <w:bookmarkStart w:id="31" w:name="_Toc259099137"/>
      <w:r w:rsidRPr="00083B72">
        <w:rPr>
          <w:rFonts w:ascii="Times New Roman" w:hAnsi="Times New Roman"/>
          <w:sz w:val="26"/>
          <w:szCs w:val="26"/>
        </w:rPr>
        <w:t>Tình trạng phần mềm trước khi thực hiện Use case</w:t>
      </w:r>
      <w:bookmarkEnd w:id="30"/>
      <w:bookmarkEnd w:id="31"/>
    </w:p>
    <w:p w:rsidR="00F95CA4" w:rsidRPr="00083B72" w:rsidRDefault="00F95CA4" w:rsidP="00F95CA4">
      <w:pPr>
        <w:pStyle w:val="BodyText"/>
        <w:jc w:val="both"/>
        <w:rPr>
          <w:sz w:val="26"/>
          <w:szCs w:val="26"/>
        </w:rPr>
      </w:pPr>
      <w:r w:rsidRPr="00083B72">
        <w:rPr>
          <w:sz w:val="26"/>
          <w:szCs w:val="26"/>
        </w:rPr>
        <w:t>Màn hình chính của chương trình được hiển thị. Trên màn hình chính sẽ có menu cho phép chọn chức năng “</w:t>
      </w:r>
      <w:r w:rsidR="0091038E">
        <w:rPr>
          <w:sz w:val="26"/>
          <w:szCs w:val="26"/>
          <w:lang w:val="en-US"/>
        </w:rPr>
        <w:t xml:space="preserve">Hoc Toán </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32" w:name="_Toc258620290"/>
      <w:bookmarkStart w:id="33" w:name="_Toc259099138"/>
      <w:r w:rsidRPr="00083B72">
        <w:rPr>
          <w:rFonts w:ascii="Times New Roman" w:hAnsi="Times New Roman"/>
          <w:sz w:val="26"/>
          <w:szCs w:val="26"/>
        </w:rPr>
        <w:t>Tình trạng phần mềm sau khi thực hiện Use case</w:t>
      </w:r>
      <w:bookmarkEnd w:id="32"/>
      <w:bookmarkEnd w:id="33"/>
    </w:p>
    <w:p w:rsidR="00F95CA4" w:rsidRPr="00083B72" w:rsidRDefault="00F95CA4" w:rsidP="00F95CA4">
      <w:pPr>
        <w:pStyle w:val="BodyText"/>
        <w:jc w:val="both"/>
        <w:rPr>
          <w:sz w:val="26"/>
          <w:szCs w:val="26"/>
          <w:lang w:val="en-US"/>
        </w:rPr>
      </w:pPr>
      <w:r w:rsidRPr="00083B72">
        <w:rPr>
          <w:sz w:val="26"/>
          <w:szCs w:val="26"/>
        </w:rPr>
        <w:t xml:space="preserve">Nếu Use case thực hiện thành công thì phần mềm sẽ hiển thị những nội dung chính của bài học (ứng với từng tuần học).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34" w:name="_Toc258620291"/>
      <w:bookmarkStart w:id="35" w:name="_Toc259099139"/>
      <w:r w:rsidRPr="00083B72">
        <w:rPr>
          <w:rFonts w:ascii="Times New Roman" w:hAnsi="Times New Roman"/>
          <w:sz w:val="26"/>
          <w:szCs w:val="26"/>
        </w:rPr>
        <w:t>Điểm mở rộng</w:t>
      </w:r>
      <w:bookmarkEnd w:id="34"/>
      <w:bookmarkEnd w:id="35"/>
    </w:p>
    <w:p w:rsidR="00F95CA4" w:rsidRPr="00083B72" w:rsidRDefault="00F95CA4" w:rsidP="00F95CA4">
      <w:pPr>
        <w:pStyle w:val="BodyText"/>
        <w:jc w:val="both"/>
        <w:rPr>
          <w:sz w:val="26"/>
          <w:szCs w:val="26"/>
          <w:lang w:val="en-US"/>
        </w:rPr>
      </w:pPr>
      <w:r w:rsidRPr="00083B72">
        <w:rPr>
          <w:sz w:val="26"/>
          <w:szCs w:val="26"/>
        </w:rPr>
        <w:t>Không có.</w:t>
      </w:r>
    </w:p>
    <w:p w:rsidR="00F95CA4" w:rsidRPr="00083B72" w:rsidRDefault="00656858" w:rsidP="004D612A">
      <w:pPr>
        <w:pStyle w:val="Heading1"/>
        <w:numPr>
          <w:ilvl w:val="0"/>
          <w:numId w:val="20"/>
        </w:numPr>
        <w:ind w:left="720" w:hanging="360"/>
        <w:rPr>
          <w:rFonts w:ascii="Times New Roman" w:hAnsi="Times New Roman"/>
          <w:color w:val="0000FF"/>
          <w:sz w:val="26"/>
          <w:szCs w:val="26"/>
        </w:rPr>
      </w:pPr>
      <w:bookmarkStart w:id="36" w:name="_Toc259099140"/>
      <w:r>
        <w:rPr>
          <w:rFonts w:ascii="Times New Roman" w:hAnsi="Times New Roman"/>
          <w:color w:val="0000FF"/>
          <w:sz w:val="26"/>
          <w:szCs w:val="26"/>
          <w:lang w:val="en-US"/>
        </w:rPr>
        <w:t>Chọn bài tập</w:t>
      </w:r>
      <w:bookmarkEnd w:id="36"/>
    </w:p>
    <w:p w:rsidR="00F95CA4" w:rsidRPr="00083B72" w:rsidRDefault="00F95CA4" w:rsidP="004D612A">
      <w:pPr>
        <w:pStyle w:val="Heading2"/>
        <w:numPr>
          <w:ilvl w:val="1"/>
          <w:numId w:val="20"/>
        </w:numPr>
        <w:ind w:left="1440" w:hanging="360"/>
        <w:rPr>
          <w:rFonts w:ascii="Times New Roman" w:hAnsi="Times New Roman"/>
          <w:sz w:val="26"/>
          <w:szCs w:val="26"/>
        </w:rPr>
      </w:pPr>
      <w:bookmarkStart w:id="37" w:name="_Toc258620293"/>
      <w:bookmarkStart w:id="38" w:name="_Toc259099141"/>
      <w:r w:rsidRPr="00083B72">
        <w:rPr>
          <w:rFonts w:ascii="Times New Roman" w:hAnsi="Times New Roman"/>
          <w:sz w:val="26"/>
          <w:szCs w:val="26"/>
        </w:rPr>
        <w:t>Tóm tắt</w:t>
      </w:r>
      <w:bookmarkEnd w:id="37"/>
      <w:bookmarkEnd w:id="38"/>
    </w:p>
    <w:p w:rsidR="00F95CA4" w:rsidRPr="00083B72" w:rsidRDefault="00F95CA4" w:rsidP="00F95CA4">
      <w:pPr>
        <w:pStyle w:val="BodyText"/>
        <w:jc w:val="both"/>
        <w:rPr>
          <w:sz w:val="26"/>
          <w:szCs w:val="26"/>
        </w:rPr>
      </w:pPr>
      <w:r w:rsidRPr="00083B72">
        <w:rPr>
          <w:sz w:val="26"/>
          <w:szCs w:val="26"/>
        </w:rPr>
        <w:t>Use case này cho phép Học Sinh thực hiện chức năng “</w:t>
      </w:r>
      <w:r w:rsidR="00B53A9A">
        <w:rPr>
          <w:sz w:val="26"/>
          <w:szCs w:val="26"/>
          <w:lang w:val="en-US"/>
        </w:rPr>
        <w:t>Luyện tập các loại bài tập</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39" w:name="_Toc258620294"/>
      <w:bookmarkStart w:id="40" w:name="_Toc259099142"/>
      <w:r w:rsidRPr="00083B72">
        <w:rPr>
          <w:rFonts w:ascii="Times New Roman" w:hAnsi="Times New Roman"/>
          <w:sz w:val="26"/>
          <w:szCs w:val="26"/>
        </w:rPr>
        <w:t>Dòng sự kiện</w:t>
      </w:r>
      <w:bookmarkEnd w:id="39"/>
      <w:bookmarkEnd w:id="40"/>
    </w:p>
    <w:p w:rsidR="00F95CA4" w:rsidRPr="00083B72" w:rsidRDefault="00F95CA4" w:rsidP="004D612A">
      <w:pPr>
        <w:pStyle w:val="Heading3"/>
        <w:numPr>
          <w:ilvl w:val="2"/>
          <w:numId w:val="20"/>
        </w:numPr>
        <w:ind w:left="2160" w:hanging="360"/>
        <w:rPr>
          <w:rFonts w:ascii="Times New Roman" w:hAnsi="Times New Roman"/>
          <w:sz w:val="26"/>
          <w:szCs w:val="26"/>
        </w:rPr>
      </w:pPr>
      <w:bookmarkStart w:id="41" w:name="_Toc259099143"/>
      <w:r w:rsidRPr="00083B72">
        <w:rPr>
          <w:rFonts w:ascii="Times New Roman" w:hAnsi="Times New Roman"/>
          <w:sz w:val="26"/>
          <w:szCs w:val="26"/>
        </w:rPr>
        <w:t>Dòng sự kiện chính</w:t>
      </w:r>
      <w:bookmarkEnd w:id="41"/>
      <w:r w:rsidRPr="00083B72">
        <w:rPr>
          <w:rFonts w:ascii="Times New Roman" w:hAnsi="Times New Roman"/>
          <w:sz w:val="26"/>
          <w:szCs w:val="26"/>
        </w:rPr>
        <w:t xml:space="preserve"> </w:t>
      </w:r>
    </w:p>
    <w:p w:rsidR="00F95CA4" w:rsidRPr="00083B72" w:rsidRDefault="00F95CA4" w:rsidP="00F95CA4">
      <w:pPr>
        <w:pStyle w:val="BodyText"/>
        <w:jc w:val="both"/>
        <w:rPr>
          <w:sz w:val="26"/>
          <w:szCs w:val="26"/>
        </w:rPr>
      </w:pPr>
      <w:r w:rsidRPr="00083B72">
        <w:rPr>
          <w:sz w:val="26"/>
          <w:szCs w:val="26"/>
        </w:rPr>
        <w:t>Sau khi Học Sinh đã thực hiện Use case “Chon Bai Hoc”, trong mỗi bài học (ứng với từng tuần) sẽ có menu chức năng “</w:t>
      </w:r>
      <w:r w:rsidR="00B53A9A">
        <w:rPr>
          <w:sz w:val="26"/>
          <w:szCs w:val="26"/>
          <w:lang w:val="en-US"/>
        </w:rPr>
        <w:t>Chọn bài tập</w:t>
      </w:r>
      <w:r w:rsidRPr="00083B72">
        <w:rPr>
          <w:sz w:val="26"/>
          <w:szCs w:val="26"/>
        </w:rPr>
        <w:t>”, Use Case này bắt đầu khi Học Sinh chọn chức năng “</w:t>
      </w:r>
      <w:r w:rsidR="00B53A9A">
        <w:rPr>
          <w:sz w:val="26"/>
          <w:szCs w:val="26"/>
          <w:lang w:val="en-US"/>
        </w:rPr>
        <w:t xml:space="preserve">Chọn bài tập </w:t>
      </w:r>
      <w:r w:rsidRPr="00083B72">
        <w:rPr>
          <w:sz w:val="26"/>
          <w:szCs w:val="26"/>
        </w:rPr>
        <w:t>” đó.</w:t>
      </w:r>
    </w:p>
    <w:p w:rsidR="003B5DE6" w:rsidRPr="00B22E83" w:rsidRDefault="00F95CA4" w:rsidP="003B5DE6">
      <w:pPr>
        <w:pStyle w:val="BodyText"/>
        <w:jc w:val="both"/>
        <w:rPr>
          <w:sz w:val="26"/>
          <w:szCs w:val="26"/>
          <w:lang w:val="en-US"/>
        </w:rPr>
      </w:pPr>
      <w:r w:rsidRPr="00083B72">
        <w:rPr>
          <w:sz w:val="26"/>
          <w:szCs w:val="26"/>
        </w:rPr>
        <w:lastRenderedPageBreak/>
        <w:t>Sau khi Học Sinh chọn menu “</w:t>
      </w:r>
      <w:r w:rsidR="00B53A9A">
        <w:rPr>
          <w:sz w:val="26"/>
          <w:szCs w:val="26"/>
          <w:lang w:val="en-US"/>
        </w:rPr>
        <w:t>Chọn bài tập</w:t>
      </w:r>
      <w:r w:rsidRPr="00083B72">
        <w:rPr>
          <w:sz w:val="26"/>
          <w:szCs w:val="26"/>
        </w:rPr>
        <w:t xml:space="preserve">”, phần mềm sẽ chuyển đến nội dung phần </w:t>
      </w:r>
      <w:r w:rsidR="00B53A9A">
        <w:rPr>
          <w:sz w:val="26"/>
          <w:szCs w:val="26"/>
          <w:lang w:val="en-US"/>
        </w:rPr>
        <w:t xml:space="preserve">bài  </w:t>
      </w:r>
      <w:r w:rsidRPr="00083B72">
        <w:rPr>
          <w:sz w:val="26"/>
          <w:szCs w:val="26"/>
        </w:rPr>
        <w:t>tậ</w:t>
      </w:r>
      <w:r w:rsidR="00B53A9A">
        <w:rPr>
          <w:sz w:val="26"/>
          <w:szCs w:val="26"/>
        </w:rPr>
        <w:t>p</w:t>
      </w:r>
      <w:r w:rsidRPr="00083B72">
        <w:rPr>
          <w:sz w:val="26"/>
          <w:szCs w:val="26"/>
        </w:rPr>
        <w:t xml:space="preserve"> </w:t>
      </w:r>
      <w:r w:rsidR="00B53A9A">
        <w:rPr>
          <w:sz w:val="26"/>
          <w:szCs w:val="26"/>
          <w:lang w:val="en-US"/>
        </w:rPr>
        <w:t>mà học sinh đã</w:t>
      </w:r>
      <w:r w:rsidRPr="00083B72">
        <w:rPr>
          <w:sz w:val="26"/>
          <w:szCs w:val="26"/>
        </w:rPr>
        <w:t xml:space="preserve"> chọn</w:t>
      </w:r>
      <w:r w:rsidR="003B5DE6">
        <w:rPr>
          <w:sz w:val="26"/>
          <w:szCs w:val="26"/>
          <w:lang w:val="en-US"/>
        </w:rPr>
        <w:t xml:space="preserve"> bao gồm:</w:t>
      </w:r>
      <w:r w:rsidR="00C612F6">
        <w:rPr>
          <w:sz w:val="26"/>
          <w:szCs w:val="26"/>
          <w:lang w:val="en-US"/>
        </w:rPr>
        <w:t xml:space="preserve"> </w:t>
      </w:r>
      <w:r w:rsidR="003B5DE6">
        <w:rPr>
          <w:sz w:val="26"/>
          <w:szCs w:val="26"/>
          <w:lang w:val="en-US"/>
        </w:rPr>
        <w:t>luyện trắc ngiệm, giải đề thi, làm bài tập tự luận.</w:t>
      </w:r>
    </w:p>
    <w:p w:rsidR="003B5DE6" w:rsidRPr="00B53A9A" w:rsidRDefault="003B5DE6" w:rsidP="00F95CA4">
      <w:pPr>
        <w:pStyle w:val="BodyText"/>
        <w:jc w:val="both"/>
        <w:rPr>
          <w:sz w:val="26"/>
          <w:szCs w:val="26"/>
          <w:lang w:val="en-US"/>
        </w:rPr>
      </w:pPr>
      <w:r>
        <w:rPr>
          <w:sz w:val="26"/>
          <w:szCs w:val="26"/>
          <w:lang w:val="en-US"/>
        </w:rPr>
        <w:t xml:space="preserve"> </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42" w:name="_Toc259099144"/>
      <w:r w:rsidRPr="00083B72">
        <w:rPr>
          <w:rFonts w:ascii="Times New Roman" w:hAnsi="Times New Roman"/>
          <w:sz w:val="26"/>
          <w:szCs w:val="26"/>
        </w:rPr>
        <w:t>Các dòng sự kiện khác</w:t>
      </w:r>
      <w:bookmarkEnd w:id="42"/>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43" w:name="_Toc258620295"/>
      <w:bookmarkStart w:id="44" w:name="_Toc259099145"/>
      <w:r w:rsidRPr="00083B72">
        <w:rPr>
          <w:rFonts w:ascii="Times New Roman" w:hAnsi="Times New Roman"/>
          <w:sz w:val="26"/>
          <w:szCs w:val="26"/>
        </w:rPr>
        <w:t>Các yêu cầu đặc biệt</w:t>
      </w:r>
      <w:bookmarkEnd w:id="43"/>
      <w:bookmarkEnd w:id="44"/>
    </w:p>
    <w:p w:rsidR="00F95CA4" w:rsidRPr="00083B72" w:rsidRDefault="00F95CA4" w:rsidP="00F95CA4">
      <w:pPr>
        <w:pStyle w:val="BodyText"/>
        <w:jc w:val="both"/>
        <w:rPr>
          <w:sz w:val="26"/>
          <w:szCs w:val="26"/>
        </w:rPr>
      </w:pPr>
      <w:r w:rsidRPr="00083B72">
        <w:rPr>
          <w:sz w:val="26"/>
          <w:szCs w:val="26"/>
        </w:rPr>
        <w:t>Không có</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45" w:name="_Toc258620296"/>
      <w:bookmarkStart w:id="46" w:name="_Toc259099146"/>
      <w:r w:rsidRPr="00083B72">
        <w:rPr>
          <w:rFonts w:ascii="Times New Roman" w:hAnsi="Times New Roman"/>
          <w:sz w:val="26"/>
          <w:szCs w:val="26"/>
        </w:rPr>
        <w:t>Tình trạng phần mềm trước khi thực hiện Use case</w:t>
      </w:r>
      <w:bookmarkEnd w:id="45"/>
      <w:bookmarkEnd w:id="46"/>
    </w:p>
    <w:p w:rsidR="00F95CA4" w:rsidRPr="00083B72" w:rsidRDefault="00F95CA4" w:rsidP="00F95CA4">
      <w:pPr>
        <w:pStyle w:val="BodyText"/>
        <w:jc w:val="both"/>
        <w:rPr>
          <w:sz w:val="26"/>
          <w:szCs w:val="26"/>
        </w:rPr>
      </w:pPr>
      <w:r w:rsidRPr="00083B72">
        <w:rPr>
          <w:sz w:val="26"/>
          <w:szCs w:val="26"/>
        </w:rPr>
        <w:t>Học Sinh phải chọn bài học trước (đã thực hiện Use Case “Chon Bai Hoc”) để thực hiện Use case này.</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47" w:name="_Toc258620297"/>
      <w:bookmarkStart w:id="48" w:name="_Toc259099147"/>
      <w:r w:rsidRPr="00083B72">
        <w:rPr>
          <w:rFonts w:ascii="Times New Roman" w:hAnsi="Times New Roman"/>
          <w:sz w:val="26"/>
          <w:szCs w:val="26"/>
        </w:rPr>
        <w:t>Tình trạng phần mềm sau khi thực hiện Use case</w:t>
      </w:r>
      <w:bookmarkEnd w:id="47"/>
      <w:bookmarkEnd w:id="48"/>
    </w:p>
    <w:p w:rsidR="00F95CA4" w:rsidRPr="00083B72" w:rsidRDefault="00F95CA4" w:rsidP="00F95CA4">
      <w:pPr>
        <w:pStyle w:val="BodyText"/>
        <w:jc w:val="both"/>
        <w:rPr>
          <w:sz w:val="26"/>
          <w:szCs w:val="26"/>
        </w:rPr>
      </w:pPr>
      <w:r w:rsidRPr="00083B72">
        <w:rPr>
          <w:sz w:val="26"/>
          <w:szCs w:val="26"/>
        </w:rPr>
        <w:t xml:space="preserve">Nếu Use case thực hiện thành công, phần mềm sẽ hiển thị nội dung phần </w:t>
      </w:r>
      <w:r w:rsidR="00D1634B">
        <w:rPr>
          <w:sz w:val="26"/>
          <w:szCs w:val="26"/>
          <w:lang w:val="en-US"/>
        </w:rPr>
        <w:t xml:space="preserve">bài </w:t>
      </w:r>
      <w:r w:rsidRPr="00083B72">
        <w:rPr>
          <w:sz w:val="26"/>
          <w:szCs w:val="26"/>
        </w:rPr>
        <w:t>tậ</w:t>
      </w:r>
      <w:r w:rsidR="00D1634B">
        <w:rPr>
          <w:sz w:val="26"/>
          <w:szCs w:val="26"/>
        </w:rPr>
        <w:t>p</w:t>
      </w:r>
      <w:r w:rsidR="00D1634B">
        <w:rPr>
          <w:sz w:val="26"/>
          <w:szCs w:val="26"/>
          <w:lang w:val="en-US"/>
        </w:rPr>
        <w:t xml:space="preserve"> mà học sinh </w:t>
      </w:r>
      <w:r w:rsidRPr="00083B72">
        <w:rPr>
          <w:sz w:val="26"/>
          <w:szCs w:val="26"/>
        </w:rPr>
        <w:t xml:space="preserve"> chọn. Ngược lại, trạng thái của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49" w:name="_Toc258620298"/>
      <w:bookmarkStart w:id="50" w:name="_Toc259099148"/>
      <w:r w:rsidRPr="00083B72">
        <w:rPr>
          <w:rFonts w:ascii="Times New Roman" w:hAnsi="Times New Roman"/>
          <w:sz w:val="26"/>
          <w:szCs w:val="26"/>
        </w:rPr>
        <w:t>Điểm mở rộng</w:t>
      </w:r>
      <w:bookmarkEnd w:id="49"/>
      <w:bookmarkEnd w:id="50"/>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B6551A" w:rsidP="004D612A">
      <w:pPr>
        <w:pStyle w:val="Heading1"/>
        <w:numPr>
          <w:ilvl w:val="0"/>
          <w:numId w:val="20"/>
        </w:numPr>
        <w:ind w:left="720" w:hanging="360"/>
        <w:rPr>
          <w:rFonts w:ascii="Times New Roman" w:hAnsi="Times New Roman"/>
          <w:color w:val="0000FF"/>
          <w:sz w:val="26"/>
          <w:szCs w:val="26"/>
        </w:rPr>
      </w:pPr>
      <w:bookmarkStart w:id="51" w:name="_Toc259099149"/>
      <w:r>
        <w:rPr>
          <w:rFonts w:ascii="Times New Roman" w:hAnsi="Times New Roman"/>
          <w:color w:val="0000FF"/>
          <w:sz w:val="26"/>
          <w:szCs w:val="26"/>
          <w:lang w:val="en-US"/>
        </w:rPr>
        <w:t>Giải trí</w:t>
      </w:r>
      <w:bookmarkEnd w:id="51"/>
    </w:p>
    <w:p w:rsidR="00F95CA4" w:rsidRPr="00083B72" w:rsidRDefault="00F95CA4" w:rsidP="004D612A">
      <w:pPr>
        <w:pStyle w:val="Heading2"/>
        <w:numPr>
          <w:ilvl w:val="1"/>
          <w:numId w:val="20"/>
        </w:numPr>
        <w:ind w:left="1440" w:hanging="360"/>
        <w:rPr>
          <w:rFonts w:ascii="Times New Roman" w:hAnsi="Times New Roman"/>
          <w:sz w:val="26"/>
          <w:szCs w:val="26"/>
        </w:rPr>
      </w:pPr>
      <w:bookmarkStart w:id="52" w:name="_Toc258620300"/>
      <w:bookmarkStart w:id="53" w:name="_Toc259099150"/>
      <w:r w:rsidRPr="00083B72">
        <w:rPr>
          <w:rFonts w:ascii="Times New Roman" w:hAnsi="Times New Roman"/>
          <w:sz w:val="26"/>
          <w:szCs w:val="26"/>
        </w:rPr>
        <w:t>Tóm tắt</w:t>
      </w:r>
      <w:bookmarkEnd w:id="52"/>
      <w:bookmarkEnd w:id="53"/>
    </w:p>
    <w:p w:rsidR="00F95CA4" w:rsidRPr="00083B72" w:rsidRDefault="00F95CA4" w:rsidP="00F95CA4">
      <w:pPr>
        <w:pStyle w:val="BodyText"/>
        <w:ind w:left="540"/>
        <w:jc w:val="both"/>
        <w:rPr>
          <w:sz w:val="26"/>
          <w:szCs w:val="26"/>
        </w:rPr>
      </w:pPr>
      <w:r w:rsidRPr="00083B72">
        <w:rPr>
          <w:sz w:val="26"/>
          <w:szCs w:val="26"/>
        </w:rPr>
        <w:t>Use case này cho phép Học Sinh thực hiện chức năng “</w:t>
      </w:r>
      <w:r w:rsidR="00B6551A">
        <w:rPr>
          <w:sz w:val="26"/>
          <w:szCs w:val="26"/>
          <w:lang w:val="en-US"/>
        </w:rPr>
        <w:t>Giải trí</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54" w:name="_Toc258620301"/>
      <w:bookmarkStart w:id="55" w:name="_Toc259099151"/>
      <w:r w:rsidRPr="00083B72">
        <w:rPr>
          <w:rFonts w:ascii="Times New Roman" w:hAnsi="Times New Roman"/>
          <w:sz w:val="26"/>
          <w:szCs w:val="26"/>
        </w:rPr>
        <w:t>Dòng sự kiện</w:t>
      </w:r>
      <w:bookmarkEnd w:id="54"/>
      <w:bookmarkEnd w:id="55"/>
    </w:p>
    <w:p w:rsidR="00F95CA4" w:rsidRPr="00083B72" w:rsidRDefault="00F95CA4" w:rsidP="004D612A">
      <w:pPr>
        <w:pStyle w:val="Heading3"/>
        <w:numPr>
          <w:ilvl w:val="2"/>
          <w:numId w:val="20"/>
        </w:numPr>
        <w:ind w:left="2160" w:hanging="360"/>
        <w:rPr>
          <w:rFonts w:ascii="Times New Roman" w:hAnsi="Times New Roman"/>
          <w:sz w:val="26"/>
          <w:szCs w:val="26"/>
        </w:rPr>
      </w:pPr>
      <w:bookmarkStart w:id="56" w:name="_Toc259099152"/>
      <w:r w:rsidRPr="00083B72">
        <w:rPr>
          <w:rFonts w:ascii="Times New Roman" w:hAnsi="Times New Roman"/>
          <w:sz w:val="26"/>
          <w:szCs w:val="26"/>
        </w:rPr>
        <w:t>Dòng sự kiện chính</w:t>
      </w:r>
      <w:bookmarkEnd w:id="56"/>
      <w:r w:rsidRPr="00083B72">
        <w:rPr>
          <w:rFonts w:ascii="Times New Roman" w:hAnsi="Times New Roman"/>
          <w:sz w:val="26"/>
          <w:szCs w:val="26"/>
        </w:rPr>
        <w:t xml:space="preserve"> </w:t>
      </w:r>
    </w:p>
    <w:p w:rsidR="00F95CA4" w:rsidRPr="00083B72" w:rsidRDefault="00F95CA4" w:rsidP="00F95CA4">
      <w:pPr>
        <w:pStyle w:val="BodyText"/>
        <w:jc w:val="both"/>
        <w:rPr>
          <w:sz w:val="26"/>
          <w:szCs w:val="26"/>
        </w:rPr>
      </w:pPr>
      <w:r w:rsidRPr="00083B72">
        <w:rPr>
          <w:sz w:val="26"/>
          <w:szCs w:val="26"/>
        </w:rPr>
        <w:t>Sau khi Học Sinh đã thực hiện Use case “Chon Bai Hoc”, trong mỗi bài học (ứng với từng tuần) sẽ có menu chức năng “</w:t>
      </w:r>
      <w:r w:rsidR="00B6551A">
        <w:rPr>
          <w:sz w:val="26"/>
          <w:szCs w:val="26"/>
          <w:lang w:val="en-US"/>
        </w:rPr>
        <w:t>Giải trí</w:t>
      </w:r>
      <w:r w:rsidRPr="00083B72">
        <w:rPr>
          <w:sz w:val="26"/>
          <w:szCs w:val="26"/>
        </w:rPr>
        <w:t>”, Use Case này bắt đầu khi Học Sinh chọn chức năng “</w:t>
      </w:r>
      <w:r w:rsidR="00B6551A">
        <w:rPr>
          <w:sz w:val="26"/>
          <w:szCs w:val="26"/>
          <w:lang w:val="en-US"/>
        </w:rPr>
        <w:t>Giải trí</w:t>
      </w:r>
      <w:r w:rsidRPr="00083B72">
        <w:rPr>
          <w:sz w:val="26"/>
          <w:szCs w:val="26"/>
        </w:rPr>
        <w:t>” đó.</w:t>
      </w:r>
    </w:p>
    <w:p w:rsidR="00F95CA4" w:rsidRPr="00083B72" w:rsidRDefault="00F95CA4" w:rsidP="00F95CA4">
      <w:pPr>
        <w:pStyle w:val="BodyText"/>
        <w:jc w:val="both"/>
        <w:rPr>
          <w:sz w:val="26"/>
          <w:szCs w:val="26"/>
        </w:rPr>
      </w:pPr>
      <w:r w:rsidRPr="00083B72">
        <w:rPr>
          <w:sz w:val="26"/>
          <w:szCs w:val="26"/>
        </w:rPr>
        <w:t>Sau khi Học Sinh chọn menu “</w:t>
      </w:r>
      <w:r w:rsidR="001E6850">
        <w:rPr>
          <w:sz w:val="26"/>
          <w:szCs w:val="26"/>
          <w:lang w:val="en-US"/>
        </w:rPr>
        <w:t>Giải trí</w:t>
      </w:r>
      <w:r w:rsidR="001E6850">
        <w:rPr>
          <w:sz w:val="26"/>
          <w:szCs w:val="26"/>
        </w:rPr>
        <w:t>”</w:t>
      </w:r>
      <w:r w:rsidRPr="00083B72">
        <w:rPr>
          <w:sz w:val="26"/>
          <w:szCs w:val="26"/>
        </w:rPr>
        <w:t xml:space="preserve">, phần mềm sẽ chuyển đến nội dung phần </w:t>
      </w:r>
      <w:r w:rsidR="001E6850">
        <w:rPr>
          <w:sz w:val="26"/>
          <w:szCs w:val="26"/>
          <w:lang w:val="en-US"/>
        </w:rPr>
        <w:t>Giải trí</w:t>
      </w:r>
      <w:r w:rsidR="001E6850">
        <w:rPr>
          <w:sz w:val="26"/>
          <w:szCs w:val="26"/>
        </w:rPr>
        <w:t>”</w:t>
      </w:r>
      <w:r w:rsidRPr="00083B72">
        <w:rPr>
          <w:sz w:val="26"/>
          <w:szCs w:val="26"/>
        </w:rPr>
        <w:t>.</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57" w:name="_Toc259099153"/>
      <w:r w:rsidRPr="00083B72">
        <w:rPr>
          <w:rFonts w:ascii="Times New Roman" w:hAnsi="Times New Roman"/>
          <w:sz w:val="26"/>
          <w:szCs w:val="26"/>
        </w:rPr>
        <w:t>Các dòng sự kiện khác</w:t>
      </w:r>
      <w:bookmarkEnd w:id="57"/>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58" w:name="_Toc258620302"/>
      <w:bookmarkStart w:id="59" w:name="_Toc259099154"/>
      <w:commentRangeStart w:id="60"/>
      <w:r w:rsidRPr="00083B72">
        <w:rPr>
          <w:rFonts w:ascii="Times New Roman" w:hAnsi="Times New Roman"/>
          <w:sz w:val="26"/>
          <w:szCs w:val="26"/>
        </w:rPr>
        <w:t>Các yêu cầu đặc biệt</w:t>
      </w:r>
      <w:bookmarkEnd w:id="58"/>
      <w:bookmarkEnd w:id="59"/>
      <w:commentRangeEnd w:id="60"/>
      <w:r w:rsidR="000A7736">
        <w:rPr>
          <w:rStyle w:val="CommentReference"/>
          <w:rFonts w:asciiTheme="minorHAnsi" w:eastAsiaTheme="minorHAnsi" w:hAnsiTheme="minorHAnsi" w:cstheme="minorBidi"/>
          <w:b w:val="0"/>
          <w:lang w:val="en-US"/>
        </w:rPr>
        <w:commentReference w:id="60"/>
      </w:r>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61" w:name="_Toc258620303"/>
      <w:bookmarkStart w:id="62" w:name="_Toc259099155"/>
      <w:r w:rsidRPr="00083B72">
        <w:rPr>
          <w:rFonts w:ascii="Times New Roman" w:hAnsi="Times New Roman"/>
          <w:sz w:val="26"/>
          <w:szCs w:val="26"/>
        </w:rPr>
        <w:t>Tình trạng phần mềm trước khi thực hiện Use case</w:t>
      </w:r>
      <w:bookmarkEnd w:id="61"/>
      <w:bookmarkEnd w:id="62"/>
    </w:p>
    <w:p w:rsidR="00F95CA4" w:rsidRPr="00083B72" w:rsidRDefault="00F95CA4" w:rsidP="00F95CA4">
      <w:pPr>
        <w:pStyle w:val="BodyText"/>
        <w:jc w:val="both"/>
        <w:rPr>
          <w:sz w:val="26"/>
          <w:szCs w:val="26"/>
        </w:rPr>
      </w:pPr>
      <w:r w:rsidRPr="00083B72">
        <w:rPr>
          <w:sz w:val="26"/>
          <w:szCs w:val="26"/>
        </w:rPr>
        <w:t>Học Sinh phải chọn bài học trước (đã thực hiện Use Case “Chon Bai Hoc”) để thực hiện Use case này</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63" w:name="_Toc258620304"/>
      <w:bookmarkStart w:id="64" w:name="_Toc259099156"/>
      <w:r w:rsidRPr="00083B72">
        <w:rPr>
          <w:rFonts w:ascii="Times New Roman" w:hAnsi="Times New Roman"/>
          <w:sz w:val="26"/>
          <w:szCs w:val="26"/>
        </w:rPr>
        <w:lastRenderedPageBreak/>
        <w:t>Tình trạng phần mềm sau khi thực hiện Use case</w:t>
      </w:r>
      <w:bookmarkEnd w:id="63"/>
      <w:bookmarkEnd w:id="64"/>
    </w:p>
    <w:p w:rsidR="00F95CA4" w:rsidRPr="00083B72" w:rsidRDefault="00F95CA4" w:rsidP="00F95CA4">
      <w:pPr>
        <w:pStyle w:val="BodyText"/>
        <w:jc w:val="both"/>
        <w:rPr>
          <w:sz w:val="26"/>
          <w:szCs w:val="26"/>
        </w:rPr>
      </w:pPr>
      <w:r w:rsidRPr="00083B72">
        <w:rPr>
          <w:sz w:val="26"/>
          <w:szCs w:val="26"/>
        </w:rPr>
        <w:t xml:space="preserve">Nếu Use case thực hiện thành công, phần mềm sẽ chuyển đến nội dung phần học </w:t>
      </w:r>
      <w:commentRangeStart w:id="65"/>
      <w:r w:rsidRPr="00083B72">
        <w:rPr>
          <w:sz w:val="26"/>
          <w:szCs w:val="26"/>
        </w:rPr>
        <w:t>chính tả</w:t>
      </w:r>
      <w:commentRangeEnd w:id="65"/>
      <w:r w:rsidR="0019413B">
        <w:rPr>
          <w:rStyle w:val="CommentReference"/>
          <w:rFonts w:asciiTheme="minorHAnsi" w:eastAsiaTheme="minorHAnsi" w:hAnsiTheme="minorHAnsi" w:cstheme="minorBidi"/>
          <w:lang w:val="en-US"/>
        </w:rPr>
        <w:commentReference w:id="65"/>
      </w:r>
      <w:r w:rsidRPr="00083B72">
        <w:rPr>
          <w:sz w:val="26"/>
          <w:szCs w:val="26"/>
        </w:rPr>
        <w:t xml:space="preserve"> của bài học được chọn. Ngược lại, trạng thái của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66" w:name="_Toc258620305"/>
      <w:bookmarkStart w:id="67" w:name="_Toc259099157"/>
      <w:r w:rsidRPr="00083B72">
        <w:rPr>
          <w:rFonts w:ascii="Times New Roman" w:hAnsi="Times New Roman"/>
          <w:sz w:val="26"/>
          <w:szCs w:val="26"/>
        </w:rPr>
        <w:t>Điểm mở rộng</w:t>
      </w:r>
      <w:bookmarkEnd w:id="66"/>
      <w:bookmarkEnd w:id="67"/>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1E6850" w:rsidP="004D612A">
      <w:pPr>
        <w:pStyle w:val="Heading1"/>
        <w:numPr>
          <w:ilvl w:val="0"/>
          <w:numId w:val="20"/>
        </w:numPr>
        <w:ind w:left="720" w:hanging="360"/>
        <w:rPr>
          <w:rFonts w:ascii="Times New Roman" w:hAnsi="Times New Roman"/>
          <w:color w:val="0000FF"/>
          <w:sz w:val="26"/>
          <w:szCs w:val="26"/>
        </w:rPr>
      </w:pPr>
      <w:bookmarkStart w:id="68" w:name="_Toc259099158"/>
      <w:r>
        <w:rPr>
          <w:rFonts w:ascii="Times New Roman" w:hAnsi="Times New Roman"/>
          <w:color w:val="0000FF"/>
          <w:sz w:val="26"/>
          <w:szCs w:val="26"/>
          <w:lang w:val="fr-FR"/>
        </w:rPr>
        <w:t>Xem đáp án</w:t>
      </w:r>
      <w:bookmarkEnd w:id="68"/>
    </w:p>
    <w:p w:rsidR="00F95CA4" w:rsidRPr="00083B72" w:rsidRDefault="00F95CA4" w:rsidP="004D612A">
      <w:pPr>
        <w:pStyle w:val="Heading2"/>
        <w:numPr>
          <w:ilvl w:val="1"/>
          <w:numId w:val="20"/>
        </w:numPr>
        <w:ind w:left="1440" w:hanging="360"/>
        <w:rPr>
          <w:rFonts w:ascii="Times New Roman" w:hAnsi="Times New Roman"/>
          <w:sz w:val="26"/>
          <w:szCs w:val="26"/>
        </w:rPr>
      </w:pPr>
      <w:bookmarkStart w:id="69" w:name="_Toc258620307"/>
      <w:bookmarkStart w:id="70" w:name="_Toc259099159"/>
      <w:r w:rsidRPr="00083B72">
        <w:rPr>
          <w:rFonts w:ascii="Times New Roman" w:hAnsi="Times New Roman"/>
          <w:sz w:val="26"/>
          <w:szCs w:val="26"/>
        </w:rPr>
        <w:t>Tóm tắt</w:t>
      </w:r>
      <w:bookmarkEnd w:id="69"/>
      <w:bookmarkEnd w:id="70"/>
    </w:p>
    <w:p w:rsidR="00F95CA4" w:rsidRPr="00083B72" w:rsidRDefault="00F95CA4" w:rsidP="00F95CA4">
      <w:pPr>
        <w:pStyle w:val="BodyText"/>
        <w:jc w:val="both"/>
        <w:rPr>
          <w:sz w:val="26"/>
          <w:szCs w:val="26"/>
        </w:rPr>
      </w:pPr>
      <w:r w:rsidRPr="00083B72">
        <w:rPr>
          <w:sz w:val="26"/>
          <w:szCs w:val="26"/>
        </w:rPr>
        <w:t>Use case này cho phép Học Sinh thực hiện chức năng “</w:t>
      </w:r>
      <w:r w:rsidR="001E6850">
        <w:rPr>
          <w:sz w:val="26"/>
          <w:szCs w:val="26"/>
          <w:lang w:val="en-US"/>
        </w:rPr>
        <w:t>xem đáp án</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71" w:name="_Toc258620308"/>
      <w:bookmarkStart w:id="72" w:name="_Toc259099160"/>
      <w:r w:rsidRPr="00083B72">
        <w:rPr>
          <w:rFonts w:ascii="Times New Roman" w:hAnsi="Times New Roman"/>
          <w:sz w:val="26"/>
          <w:szCs w:val="26"/>
        </w:rPr>
        <w:t>Dòng sự kiện</w:t>
      </w:r>
      <w:bookmarkEnd w:id="71"/>
      <w:bookmarkEnd w:id="72"/>
    </w:p>
    <w:p w:rsidR="00F95CA4" w:rsidRPr="00083B72" w:rsidRDefault="00F95CA4" w:rsidP="004D612A">
      <w:pPr>
        <w:pStyle w:val="Heading3"/>
        <w:numPr>
          <w:ilvl w:val="2"/>
          <w:numId w:val="20"/>
        </w:numPr>
        <w:ind w:left="2160" w:hanging="360"/>
        <w:rPr>
          <w:rFonts w:ascii="Times New Roman" w:hAnsi="Times New Roman"/>
          <w:sz w:val="26"/>
          <w:szCs w:val="26"/>
        </w:rPr>
      </w:pPr>
      <w:bookmarkStart w:id="73" w:name="_Toc259099161"/>
      <w:r w:rsidRPr="00083B72">
        <w:rPr>
          <w:rFonts w:ascii="Times New Roman" w:hAnsi="Times New Roman"/>
          <w:sz w:val="26"/>
          <w:szCs w:val="26"/>
        </w:rPr>
        <w:t>Dòng sự kiện chính</w:t>
      </w:r>
      <w:bookmarkEnd w:id="73"/>
      <w:r w:rsidRPr="00083B72">
        <w:rPr>
          <w:rFonts w:ascii="Times New Roman" w:hAnsi="Times New Roman"/>
          <w:sz w:val="26"/>
          <w:szCs w:val="26"/>
        </w:rPr>
        <w:t xml:space="preserve"> </w:t>
      </w:r>
    </w:p>
    <w:p w:rsidR="00F95CA4" w:rsidRPr="001E6850" w:rsidRDefault="00F95CA4" w:rsidP="00F95CA4">
      <w:pPr>
        <w:pStyle w:val="BodyText"/>
        <w:jc w:val="both"/>
        <w:rPr>
          <w:sz w:val="26"/>
          <w:szCs w:val="26"/>
          <w:lang w:val="en-US"/>
        </w:rPr>
      </w:pPr>
      <w:r w:rsidRPr="00083B72">
        <w:rPr>
          <w:sz w:val="26"/>
          <w:szCs w:val="26"/>
        </w:rPr>
        <w:t>Sau khi Học Sinh đã thực hiện Use case “Chon Bai Hoc”, trong mỗi bài học (ứng với từng tuần) sẽ có menu chức năng “</w:t>
      </w:r>
      <w:r w:rsidR="001E6850">
        <w:rPr>
          <w:sz w:val="26"/>
          <w:szCs w:val="26"/>
          <w:lang w:val="en-US"/>
        </w:rPr>
        <w:t>xem đáp án</w:t>
      </w:r>
      <w:r w:rsidRPr="00083B72">
        <w:rPr>
          <w:sz w:val="26"/>
          <w:szCs w:val="26"/>
        </w:rPr>
        <w:t>”, Use Case này bắt đầu khi Học Sinh chọn chức năng “</w:t>
      </w:r>
      <w:r w:rsidR="001E6850">
        <w:rPr>
          <w:sz w:val="26"/>
          <w:szCs w:val="26"/>
          <w:lang w:val="en-US"/>
        </w:rPr>
        <w:t>xem đáp án</w:t>
      </w:r>
      <w:r w:rsidRPr="00083B72">
        <w:rPr>
          <w:sz w:val="26"/>
          <w:szCs w:val="26"/>
        </w:rPr>
        <w:t>” đó.</w:t>
      </w:r>
      <w:r w:rsidR="001E6850">
        <w:rPr>
          <w:sz w:val="26"/>
          <w:szCs w:val="26"/>
          <w:lang w:val="en-US"/>
        </w:rPr>
        <w:t xml:space="preserve"> </w:t>
      </w:r>
    </w:p>
    <w:p w:rsidR="00F95CA4" w:rsidRPr="00083B72" w:rsidRDefault="00F95CA4" w:rsidP="00F95CA4">
      <w:pPr>
        <w:pStyle w:val="BodyText"/>
        <w:jc w:val="both"/>
        <w:rPr>
          <w:sz w:val="26"/>
          <w:szCs w:val="26"/>
        </w:rPr>
      </w:pPr>
      <w:r w:rsidRPr="00083B72">
        <w:rPr>
          <w:sz w:val="26"/>
          <w:szCs w:val="26"/>
        </w:rPr>
        <w:t>Sau khi Học Sinh chọn menu “</w:t>
      </w:r>
      <w:r w:rsidR="001E6850">
        <w:rPr>
          <w:sz w:val="26"/>
          <w:szCs w:val="26"/>
          <w:lang w:val="en-US"/>
        </w:rPr>
        <w:t>xem đáp án</w:t>
      </w:r>
      <w:r w:rsidRPr="00083B72">
        <w:rPr>
          <w:sz w:val="26"/>
          <w:szCs w:val="26"/>
        </w:rPr>
        <w:t xml:space="preserve">”, phần mềm sẽ chuyển đến nội dung phần </w:t>
      </w:r>
      <w:r w:rsidR="001E6850">
        <w:rPr>
          <w:sz w:val="26"/>
          <w:szCs w:val="26"/>
          <w:lang w:val="en-US"/>
        </w:rPr>
        <w:t>xem đáp án</w:t>
      </w:r>
      <w:r w:rsidRPr="00083B72">
        <w:rPr>
          <w:sz w:val="26"/>
          <w:szCs w:val="26"/>
        </w:rPr>
        <w:t>.</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74" w:name="_Toc259099162"/>
      <w:r w:rsidRPr="00083B72">
        <w:rPr>
          <w:rFonts w:ascii="Times New Roman" w:hAnsi="Times New Roman"/>
          <w:sz w:val="26"/>
          <w:szCs w:val="26"/>
        </w:rPr>
        <w:t>Các dòng sự kiện khác</w:t>
      </w:r>
      <w:bookmarkEnd w:id="74"/>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75" w:name="_Toc258620309"/>
      <w:bookmarkStart w:id="76" w:name="_Toc259099163"/>
      <w:r w:rsidRPr="00083B72">
        <w:rPr>
          <w:rFonts w:ascii="Times New Roman" w:hAnsi="Times New Roman"/>
          <w:sz w:val="26"/>
          <w:szCs w:val="26"/>
        </w:rPr>
        <w:t>Các yêu cầu đặc biệt</w:t>
      </w:r>
      <w:bookmarkEnd w:id="75"/>
      <w:bookmarkEnd w:id="76"/>
    </w:p>
    <w:p w:rsidR="00F95CA4" w:rsidRPr="00083B72" w:rsidRDefault="00F95CA4" w:rsidP="00F95CA4">
      <w:pPr>
        <w:pStyle w:val="BodyText"/>
        <w:jc w:val="both"/>
        <w:rPr>
          <w:sz w:val="26"/>
          <w:szCs w:val="26"/>
        </w:rPr>
      </w:pPr>
      <w:r w:rsidRPr="00083B72">
        <w:rPr>
          <w:sz w:val="26"/>
          <w:szCs w:val="26"/>
        </w:rPr>
        <w:t>Không có</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77" w:name="_Toc258620310"/>
      <w:bookmarkStart w:id="78" w:name="_Toc259099164"/>
      <w:r w:rsidRPr="00083B72">
        <w:rPr>
          <w:rFonts w:ascii="Times New Roman" w:hAnsi="Times New Roman"/>
          <w:sz w:val="26"/>
          <w:szCs w:val="26"/>
        </w:rPr>
        <w:t>Tình trạng phần mềm trước khi thực hiện Use case</w:t>
      </w:r>
      <w:bookmarkEnd w:id="77"/>
      <w:bookmarkEnd w:id="78"/>
    </w:p>
    <w:p w:rsidR="00F95CA4" w:rsidRPr="00083B72" w:rsidRDefault="00F95CA4" w:rsidP="00F95CA4">
      <w:pPr>
        <w:pStyle w:val="BodyText"/>
        <w:jc w:val="both"/>
        <w:rPr>
          <w:sz w:val="26"/>
          <w:szCs w:val="26"/>
        </w:rPr>
      </w:pPr>
      <w:commentRangeStart w:id="79"/>
      <w:r w:rsidRPr="00083B72">
        <w:rPr>
          <w:sz w:val="26"/>
          <w:szCs w:val="26"/>
        </w:rPr>
        <w:t>Học Sinh phải chọn bài học trước (đã thực hiện Use Case “Chon Bai Hoc”) để thực hiện Use case này</w:t>
      </w:r>
      <w:commentRangeEnd w:id="79"/>
      <w:r w:rsidR="00F574C7">
        <w:rPr>
          <w:rStyle w:val="CommentReference"/>
          <w:rFonts w:asciiTheme="minorHAnsi" w:eastAsiaTheme="minorHAnsi" w:hAnsiTheme="minorHAnsi" w:cstheme="minorBidi"/>
          <w:lang w:val="en-US"/>
        </w:rPr>
        <w:commentReference w:id="79"/>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0" w:name="_Toc258620311"/>
      <w:bookmarkStart w:id="81" w:name="_Toc259099165"/>
      <w:r w:rsidRPr="00083B72">
        <w:rPr>
          <w:rFonts w:ascii="Times New Roman" w:hAnsi="Times New Roman"/>
          <w:sz w:val="26"/>
          <w:szCs w:val="26"/>
        </w:rPr>
        <w:t>Tình trạng phần mềm sau khi thực hiện Use case</w:t>
      </w:r>
      <w:bookmarkEnd w:id="80"/>
      <w:bookmarkEnd w:id="81"/>
    </w:p>
    <w:p w:rsidR="00F95CA4" w:rsidRPr="00083B72" w:rsidRDefault="00F95CA4" w:rsidP="00F95CA4">
      <w:pPr>
        <w:pStyle w:val="BodyText"/>
        <w:jc w:val="both"/>
        <w:rPr>
          <w:sz w:val="26"/>
          <w:szCs w:val="26"/>
        </w:rPr>
      </w:pPr>
      <w:r w:rsidRPr="00083B72">
        <w:rPr>
          <w:sz w:val="26"/>
          <w:szCs w:val="26"/>
        </w:rPr>
        <w:t xml:space="preserve">Nếu Use case thực hiện thành công, phần mềm sẽ chuyển đến nội dung phần </w:t>
      </w:r>
      <w:r w:rsidR="00A67023">
        <w:rPr>
          <w:sz w:val="26"/>
          <w:szCs w:val="26"/>
          <w:lang w:val="en-US"/>
        </w:rPr>
        <w:t>xem đáp án</w:t>
      </w:r>
      <w:r w:rsidRPr="00083B72">
        <w:rPr>
          <w:sz w:val="26"/>
          <w:szCs w:val="26"/>
        </w:rPr>
        <w:t xml:space="preserve"> của bài học được chọn. Ngược lại, </w:t>
      </w:r>
      <w:commentRangeStart w:id="82"/>
      <w:r w:rsidRPr="00083B72">
        <w:rPr>
          <w:sz w:val="26"/>
          <w:szCs w:val="26"/>
        </w:rPr>
        <w:t>trạng thái của phần mềm không thay đổi</w:t>
      </w:r>
      <w:commentRangeEnd w:id="82"/>
      <w:r w:rsidR="00530666">
        <w:rPr>
          <w:rStyle w:val="CommentReference"/>
          <w:rFonts w:asciiTheme="minorHAnsi" w:eastAsiaTheme="minorHAnsi" w:hAnsiTheme="minorHAnsi" w:cstheme="minorBidi"/>
          <w:lang w:val="en-US"/>
        </w:rPr>
        <w:commentReference w:id="82"/>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3" w:name="_Toc258620312"/>
      <w:bookmarkStart w:id="84" w:name="_Toc259099166"/>
      <w:r w:rsidRPr="00083B72">
        <w:rPr>
          <w:rFonts w:ascii="Times New Roman" w:hAnsi="Times New Roman"/>
          <w:sz w:val="26"/>
          <w:szCs w:val="26"/>
        </w:rPr>
        <w:t>Điểm mở rộng</w:t>
      </w:r>
      <w:bookmarkEnd w:id="83"/>
      <w:bookmarkEnd w:id="84"/>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A67023" w:rsidP="004D612A">
      <w:pPr>
        <w:pStyle w:val="Heading1"/>
        <w:numPr>
          <w:ilvl w:val="0"/>
          <w:numId w:val="20"/>
        </w:numPr>
        <w:ind w:left="720" w:hanging="360"/>
        <w:rPr>
          <w:rFonts w:ascii="Times New Roman" w:hAnsi="Times New Roman"/>
          <w:color w:val="0000FF"/>
          <w:sz w:val="26"/>
          <w:szCs w:val="26"/>
        </w:rPr>
      </w:pPr>
      <w:bookmarkStart w:id="85" w:name="_Toc259099167"/>
      <w:r>
        <w:rPr>
          <w:rFonts w:ascii="Times New Roman" w:hAnsi="Times New Roman"/>
          <w:color w:val="0000FF"/>
          <w:sz w:val="26"/>
          <w:szCs w:val="26"/>
          <w:lang w:val="en-US"/>
        </w:rPr>
        <w:t>Xem bài làm mẫu</w:t>
      </w:r>
      <w:bookmarkEnd w:id="85"/>
      <w:r>
        <w:rPr>
          <w:rFonts w:ascii="Times New Roman" w:hAnsi="Times New Roman"/>
          <w:color w:val="0000FF"/>
          <w:sz w:val="26"/>
          <w:szCs w:val="26"/>
          <w:lang w:val="en-US"/>
        </w:rPr>
        <w:t xml:space="preserve"> </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6" w:name="_Toc258620314"/>
      <w:bookmarkStart w:id="87" w:name="_Toc259099168"/>
      <w:r w:rsidRPr="00083B72">
        <w:rPr>
          <w:rFonts w:ascii="Times New Roman" w:hAnsi="Times New Roman"/>
          <w:sz w:val="26"/>
          <w:szCs w:val="26"/>
        </w:rPr>
        <w:t>Tóm tắt</w:t>
      </w:r>
      <w:bookmarkEnd w:id="86"/>
      <w:bookmarkEnd w:id="87"/>
    </w:p>
    <w:p w:rsidR="00F95CA4" w:rsidRPr="00083B72" w:rsidRDefault="00F95CA4" w:rsidP="00F95CA4">
      <w:pPr>
        <w:pStyle w:val="BodyText"/>
        <w:ind w:left="0" w:firstLine="576"/>
        <w:jc w:val="both"/>
        <w:rPr>
          <w:sz w:val="26"/>
          <w:szCs w:val="26"/>
        </w:rPr>
      </w:pPr>
      <w:r w:rsidRPr="00083B72">
        <w:rPr>
          <w:sz w:val="26"/>
          <w:szCs w:val="26"/>
        </w:rPr>
        <w:t>Use case này cho phép Học Sinh thực hiện chức năng “</w:t>
      </w:r>
      <w:r w:rsidR="00A67023">
        <w:rPr>
          <w:sz w:val="26"/>
          <w:szCs w:val="26"/>
          <w:lang w:val="en-US"/>
        </w:rPr>
        <w:t>Xem bài làm mẫu</w:t>
      </w:r>
      <w:r w:rsidRPr="00083B72">
        <w:rPr>
          <w:sz w:val="26"/>
          <w:szCs w:val="26"/>
        </w:rPr>
        <w:t xml:space="preserve">” </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8" w:name="_Toc258620315"/>
      <w:bookmarkStart w:id="89" w:name="_Toc259099169"/>
      <w:r w:rsidRPr="00083B72">
        <w:rPr>
          <w:rFonts w:ascii="Times New Roman" w:hAnsi="Times New Roman"/>
          <w:sz w:val="26"/>
          <w:szCs w:val="26"/>
        </w:rPr>
        <w:lastRenderedPageBreak/>
        <w:t>Dòng sự kiện</w:t>
      </w:r>
      <w:bookmarkEnd w:id="88"/>
      <w:bookmarkEnd w:id="89"/>
    </w:p>
    <w:p w:rsidR="00F95CA4" w:rsidRPr="00083B72" w:rsidRDefault="00F95CA4" w:rsidP="004D612A">
      <w:pPr>
        <w:pStyle w:val="Heading3"/>
        <w:numPr>
          <w:ilvl w:val="2"/>
          <w:numId w:val="20"/>
        </w:numPr>
        <w:ind w:left="2160" w:hanging="360"/>
        <w:rPr>
          <w:rFonts w:ascii="Times New Roman" w:hAnsi="Times New Roman"/>
          <w:sz w:val="26"/>
          <w:szCs w:val="26"/>
        </w:rPr>
      </w:pPr>
      <w:bookmarkStart w:id="90" w:name="_Toc259099170"/>
      <w:r w:rsidRPr="00083B72">
        <w:rPr>
          <w:rFonts w:ascii="Times New Roman" w:hAnsi="Times New Roman"/>
          <w:sz w:val="26"/>
          <w:szCs w:val="26"/>
        </w:rPr>
        <w:t>Dòng sự kiện chính</w:t>
      </w:r>
      <w:bookmarkEnd w:id="90"/>
      <w:r w:rsidRPr="00083B72">
        <w:rPr>
          <w:rFonts w:ascii="Times New Roman" w:hAnsi="Times New Roman"/>
          <w:sz w:val="26"/>
          <w:szCs w:val="26"/>
        </w:rPr>
        <w:t xml:space="preserve"> </w:t>
      </w:r>
    </w:p>
    <w:p w:rsidR="00F95CA4" w:rsidRPr="00083B72" w:rsidRDefault="00F95CA4" w:rsidP="00F95CA4">
      <w:pPr>
        <w:pStyle w:val="BodyText"/>
        <w:jc w:val="both"/>
        <w:rPr>
          <w:sz w:val="26"/>
          <w:szCs w:val="26"/>
        </w:rPr>
      </w:pPr>
      <w:r w:rsidRPr="00083B72">
        <w:rPr>
          <w:sz w:val="26"/>
          <w:szCs w:val="26"/>
        </w:rPr>
        <w:t>Sau khi Học Sinh đã thực hiện Use case “Chon Bai Hoc”, trong mỗi bài học (ứng với từng tuần) sẽ có menu chức năng “</w:t>
      </w:r>
      <w:r w:rsidR="00A67023">
        <w:rPr>
          <w:sz w:val="26"/>
          <w:szCs w:val="26"/>
          <w:lang w:val="en-US"/>
        </w:rPr>
        <w:t>Xem bài làm mẫu</w:t>
      </w:r>
      <w:r w:rsidRPr="00083B72">
        <w:rPr>
          <w:sz w:val="26"/>
          <w:szCs w:val="26"/>
        </w:rPr>
        <w:t>”, Use Case này bắt đầu khi Học Sinh chọn chức năng “</w:t>
      </w:r>
      <w:r w:rsidR="00A67023">
        <w:rPr>
          <w:sz w:val="26"/>
          <w:szCs w:val="26"/>
          <w:lang w:val="en-US"/>
        </w:rPr>
        <w:t>Xem bài làm mẫu</w:t>
      </w:r>
      <w:r w:rsidRPr="00083B72">
        <w:rPr>
          <w:sz w:val="26"/>
          <w:szCs w:val="26"/>
        </w:rPr>
        <w:t>” đó.</w:t>
      </w:r>
    </w:p>
    <w:p w:rsidR="00F95CA4" w:rsidRPr="00083B72" w:rsidRDefault="00F95CA4" w:rsidP="00F95CA4">
      <w:pPr>
        <w:pStyle w:val="BodyText"/>
        <w:jc w:val="both"/>
        <w:rPr>
          <w:sz w:val="26"/>
          <w:szCs w:val="26"/>
        </w:rPr>
      </w:pPr>
      <w:r w:rsidRPr="00083B72">
        <w:rPr>
          <w:sz w:val="26"/>
          <w:szCs w:val="26"/>
        </w:rPr>
        <w:t>Sau khi Học Sinh chọn menu “</w:t>
      </w:r>
      <w:r w:rsidR="00A67023">
        <w:rPr>
          <w:sz w:val="26"/>
          <w:szCs w:val="26"/>
          <w:lang w:val="en-US"/>
        </w:rPr>
        <w:t>Xem bài làm mẫu</w:t>
      </w:r>
      <w:r w:rsidRPr="00083B72">
        <w:rPr>
          <w:sz w:val="26"/>
          <w:szCs w:val="26"/>
        </w:rPr>
        <w:t xml:space="preserve">”, phần mềm sẽ chuyển đến nội dung phần </w:t>
      </w:r>
      <w:r w:rsidR="00A67023">
        <w:rPr>
          <w:sz w:val="26"/>
          <w:szCs w:val="26"/>
          <w:lang w:val="en-US"/>
        </w:rPr>
        <w:t>Xem bài làm mẫu</w:t>
      </w:r>
      <w:r w:rsidRPr="00083B72">
        <w:rPr>
          <w:sz w:val="26"/>
          <w:szCs w:val="26"/>
        </w:rPr>
        <w:t>.</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91" w:name="_Toc259099171"/>
      <w:r w:rsidRPr="00083B72">
        <w:rPr>
          <w:rFonts w:ascii="Times New Roman" w:hAnsi="Times New Roman"/>
          <w:sz w:val="26"/>
          <w:szCs w:val="26"/>
        </w:rPr>
        <w:t>Các dòng sự kiện khác</w:t>
      </w:r>
      <w:bookmarkEnd w:id="91"/>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92" w:name="_Toc258620316"/>
      <w:bookmarkStart w:id="93" w:name="_Toc259099172"/>
      <w:r w:rsidRPr="00083B72">
        <w:rPr>
          <w:rFonts w:ascii="Times New Roman" w:hAnsi="Times New Roman"/>
          <w:sz w:val="26"/>
          <w:szCs w:val="26"/>
        </w:rPr>
        <w:t>Các yêu cầu đặc biệt</w:t>
      </w:r>
      <w:bookmarkEnd w:id="92"/>
      <w:bookmarkEnd w:id="93"/>
    </w:p>
    <w:p w:rsidR="00F95CA4" w:rsidRPr="00083B72" w:rsidRDefault="00F95CA4" w:rsidP="00F95CA4">
      <w:pPr>
        <w:pStyle w:val="BodyText"/>
        <w:jc w:val="both"/>
        <w:rPr>
          <w:sz w:val="26"/>
          <w:szCs w:val="26"/>
        </w:rPr>
      </w:pPr>
      <w:r w:rsidRPr="00083B72">
        <w:rPr>
          <w:sz w:val="26"/>
          <w:szCs w:val="26"/>
        </w:rPr>
        <w:t>Không có</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94" w:name="_Toc258620317"/>
      <w:bookmarkStart w:id="95" w:name="_Toc259099173"/>
      <w:r w:rsidRPr="00083B72">
        <w:rPr>
          <w:rFonts w:ascii="Times New Roman" w:hAnsi="Times New Roman"/>
          <w:sz w:val="26"/>
          <w:szCs w:val="26"/>
        </w:rPr>
        <w:t>Tình trạng phần mềm trước khi thực hiện Use case</w:t>
      </w:r>
      <w:bookmarkEnd w:id="94"/>
      <w:bookmarkEnd w:id="95"/>
    </w:p>
    <w:p w:rsidR="00F95CA4" w:rsidRPr="00083B72" w:rsidRDefault="00F95CA4" w:rsidP="00F95CA4">
      <w:pPr>
        <w:pStyle w:val="BodyText"/>
        <w:jc w:val="both"/>
        <w:rPr>
          <w:sz w:val="26"/>
          <w:szCs w:val="26"/>
        </w:rPr>
      </w:pPr>
      <w:r w:rsidRPr="00083B72">
        <w:rPr>
          <w:sz w:val="26"/>
          <w:szCs w:val="26"/>
        </w:rPr>
        <w:t>Học Sinh phải chọn bài học trước (đã thực hiện Use Case “Chon Bai Hoc”) để thực hiện Use case này.</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96" w:name="_Toc258620318"/>
      <w:bookmarkStart w:id="97" w:name="_Toc259099174"/>
      <w:r w:rsidRPr="00083B72">
        <w:rPr>
          <w:rFonts w:ascii="Times New Roman" w:hAnsi="Times New Roman"/>
          <w:sz w:val="26"/>
          <w:szCs w:val="26"/>
        </w:rPr>
        <w:t>Tình trạng phần mềm sau khi thực hiện Use case</w:t>
      </w:r>
      <w:bookmarkEnd w:id="96"/>
      <w:bookmarkEnd w:id="97"/>
    </w:p>
    <w:p w:rsidR="00F95CA4" w:rsidRPr="00083B72" w:rsidRDefault="00F95CA4" w:rsidP="00F95CA4">
      <w:pPr>
        <w:pStyle w:val="BodyText"/>
        <w:jc w:val="both"/>
        <w:rPr>
          <w:sz w:val="26"/>
          <w:szCs w:val="26"/>
        </w:rPr>
      </w:pPr>
      <w:r w:rsidRPr="00083B72">
        <w:rPr>
          <w:sz w:val="26"/>
          <w:szCs w:val="26"/>
        </w:rPr>
        <w:t xml:space="preserve">Nếu Use case thực hiện thành công, phần mềm sẽ chuyển đến nội dung phần </w:t>
      </w:r>
      <w:r w:rsidR="00A67023">
        <w:rPr>
          <w:sz w:val="26"/>
          <w:szCs w:val="26"/>
          <w:lang w:val="en-US"/>
        </w:rPr>
        <w:t>Xem bài làm mẫu</w:t>
      </w:r>
      <w:r w:rsidR="00A67023" w:rsidRPr="00083B72">
        <w:rPr>
          <w:sz w:val="26"/>
          <w:szCs w:val="26"/>
        </w:rPr>
        <w:t xml:space="preserve"> </w:t>
      </w:r>
      <w:r w:rsidR="00A67023">
        <w:rPr>
          <w:sz w:val="26"/>
          <w:szCs w:val="26"/>
          <w:lang w:val="en-US"/>
        </w:rPr>
        <w:t xml:space="preserve">của </w:t>
      </w:r>
      <w:r w:rsidRPr="00083B72">
        <w:rPr>
          <w:sz w:val="26"/>
          <w:szCs w:val="26"/>
        </w:rPr>
        <w:t>bài học được chọn. Ngược lại, trạng thái của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98" w:name="_Toc258620319"/>
      <w:bookmarkStart w:id="99" w:name="_Toc259099175"/>
      <w:r w:rsidRPr="00083B72">
        <w:rPr>
          <w:rFonts w:ascii="Times New Roman" w:hAnsi="Times New Roman"/>
          <w:sz w:val="26"/>
          <w:szCs w:val="26"/>
        </w:rPr>
        <w:t>Điểm mở rộng</w:t>
      </w:r>
      <w:bookmarkEnd w:id="98"/>
      <w:bookmarkEnd w:id="99"/>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05624C" w:rsidP="004D612A">
      <w:pPr>
        <w:pStyle w:val="Heading1"/>
        <w:numPr>
          <w:ilvl w:val="0"/>
          <w:numId w:val="20"/>
        </w:numPr>
        <w:ind w:left="720" w:hanging="360"/>
        <w:rPr>
          <w:rFonts w:ascii="Times New Roman" w:hAnsi="Times New Roman"/>
          <w:color w:val="0000FF"/>
          <w:sz w:val="26"/>
          <w:szCs w:val="26"/>
        </w:rPr>
      </w:pPr>
      <w:bookmarkStart w:id="100" w:name="_Toc259099176"/>
      <w:commentRangeStart w:id="101"/>
      <w:r>
        <w:rPr>
          <w:rFonts w:ascii="Times New Roman" w:hAnsi="Times New Roman"/>
          <w:color w:val="0000FF"/>
          <w:sz w:val="26"/>
          <w:szCs w:val="26"/>
          <w:lang w:val="en-US"/>
        </w:rPr>
        <w:t>Gởi bài cho giáo viên xem</w:t>
      </w:r>
      <w:bookmarkEnd w:id="100"/>
      <w:commentRangeEnd w:id="101"/>
      <w:r w:rsidR="00F81674">
        <w:rPr>
          <w:rStyle w:val="CommentReference"/>
          <w:rFonts w:asciiTheme="minorHAnsi" w:eastAsiaTheme="minorHAnsi" w:hAnsiTheme="minorHAnsi" w:cstheme="minorBidi"/>
          <w:b w:val="0"/>
          <w:lang w:val="en-US"/>
        </w:rPr>
        <w:commentReference w:id="101"/>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02" w:name="_Toc258620321"/>
      <w:bookmarkStart w:id="103" w:name="_Toc259099177"/>
      <w:r w:rsidRPr="00083B72">
        <w:rPr>
          <w:rFonts w:ascii="Times New Roman" w:hAnsi="Times New Roman"/>
          <w:sz w:val="26"/>
          <w:szCs w:val="26"/>
        </w:rPr>
        <w:t>Tóm tắt</w:t>
      </w:r>
      <w:bookmarkEnd w:id="102"/>
      <w:bookmarkEnd w:id="103"/>
    </w:p>
    <w:p w:rsidR="00F95CA4" w:rsidRPr="00083B72" w:rsidRDefault="00F95CA4" w:rsidP="00F95CA4">
      <w:pPr>
        <w:pStyle w:val="BodyText"/>
        <w:ind w:left="0" w:firstLine="576"/>
        <w:jc w:val="both"/>
        <w:rPr>
          <w:snapToGrid w:val="0"/>
          <w:sz w:val="26"/>
          <w:szCs w:val="26"/>
        </w:rPr>
      </w:pPr>
      <w:r w:rsidRPr="00083B72">
        <w:rPr>
          <w:sz w:val="26"/>
          <w:szCs w:val="26"/>
        </w:rPr>
        <w:t>Use case này cho phép Học Sinh thực hiện chức năng “</w:t>
      </w:r>
      <w:r w:rsidR="000157F6">
        <w:rPr>
          <w:sz w:val="26"/>
          <w:szCs w:val="26"/>
          <w:lang w:val="en-US"/>
        </w:rPr>
        <w:t>Gởi bài cho giáo viên xem</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napToGrid w:val="0"/>
          <w:sz w:val="26"/>
          <w:szCs w:val="26"/>
          <w:lang w:val="en-US"/>
        </w:rPr>
      </w:pPr>
      <w:bookmarkStart w:id="104" w:name="_Toc258620322"/>
      <w:bookmarkStart w:id="105" w:name="_Toc259099178"/>
      <w:r w:rsidRPr="00083B72">
        <w:rPr>
          <w:rFonts w:ascii="Times New Roman" w:hAnsi="Times New Roman"/>
          <w:snapToGrid w:val="0"/>
          <w:sz w:val="26"/>
          <w:szCs w:val="26"/>
          <w:lang w:val="en-US"/>
        </w:rPr>
        <w:t>Dòng sự kiện</w:t>
      </w:r>
      <w:bookmarkEnd w:id="104"/>
      <w:bookmarkEnd w:id="105"/>
    </w:p>
    <w:p w:rsidR="00F95CA4" w:rsidRPr="00083B72" w:rsidRDefault="00F95CA4" w:rsidP="004D612A">
      <w:pPr>
        <w:pStyle w:val="Heading3"/>
        <w:numPr>
          <w:ilvl w:val="2"/>
          <w:numId w:val="20"/>
        </w:numPr>
        <w:ind w:left="2160" w:hanging="360"/>
        <w:rPr>
          <w:rFonts w:ascii="Times New Roman" w:hAnsi="Times New Roman"/>
          <w:sz w:val="26"/>
          <w:szCs w:val="26"/>
        </w:rPr>
      </w:pPr>
      <w:bookmarkStart w:id="106" w:name="_Toc259099179"/>
      <w:r w:rsidRPr="00083B72">
        <w:rPr>
          <w:rFonts w:ascii="Times New Roman" w:hAnsi="Times New Roman"/>
          <w:sz w:val="26"/>
          <w:szCs w:val="26"/>
        </w:rPr>
        <w:t>Dòng sự kiện chính</w:t>
      </w:r>
      <w:bookmarkEnd w:id="106"/>
      <w:r w:rsidRPr="00083B72">
        <w:rPr>
          <w:rFonts w:ascii="Times New Roman" w:hAnsi="Times New Roman"/>
          <w:sz w:val="26"/>
          <w:szCs w:val="26"/>
        </w:rPr>
        <w:t xml:space="preserve"> </w:t>
      </w:r>
    </w:p>
    <w:p w:rsidR="00F95CA4" w:rsidRPr="000157F6" w:rsidRDefault="00F95CA4" w:rsidP="00F95CA4">
      <w:pPr>
        <w:pStyle w:val="BodyText"/>
        <w:jc w:val="both"/>
        <w:rPr>
          <w:sz w:val="26"/>
          <w:szCs w:val="26"/>
          <w:lang w:val="en-US"/>
        </w:rPr>
      </w:pPr>
      <w:r w:rsidRPr="00083B72">
        <w:rPr>
          <w:sz w:val="26"/>
          <w:szCs w:val="26"/>
        </w:rPr>
        <w:t>Sau khi Học Sinh đã thực hiện Use case “Chon Bai Hoc”, trong mỗi bài học (ứng với từng tuần) sẽ có menu chức năng “</w:t>
      </w:r>
      <w:r w:rsidR="000157F6">
        <w:rPr>
          <w:sz w:val="26"/>
          <w:szCs w:val="26"/>
          <w:lang w:val="en-US"/>
        </w:rPr>
        <w:t>Gởi bài cho giáo viên xem</w:t>
      </w:r>
      <w:r w:rsidRPr="00083B72">
        <w:rPr>
          <w:sz w:val="26"/>
          <w:szCs w:val="26"/>
        </w:rPr>
        <w:t>”, Use Case này bắt đầu khi Học Sinh chọn chức năng “</w:t>
      </w:r>
      <w:r w:rsidR="000157F6">
        <w:rPr>
          <w:sz w:val="26"/>
          <w:szCs w:val="26"/>
          <w:lang w:val="en-US"/>
        </w:rPr>
        <w:t>Gởi bài cho giáo viên xem</w:t>
      </w:r>
      <w:r w:rsidR="000157F6">
        <w:rPr>
          <w:sz w:val="26"/>
          <w:szCs w:val="26"/>
        </w:rPr>
        <w:t>”</w:t>
      </w:r>
      <w:r w:rsidR="000157F6">
        <w:rPr>
          <w:sz w:val="26"/>
          <w:szCs w:val="26"/>
          <w:lang w:val="en-US"/>
        </w:rPr>
        <w:t>.</w:t>
      </w:r>
    </w:p>
    <w:p w:rsidR="00F95CA4" w:rsidRPr="000157F6" w:rsidRDefault="00F95CA4" w:rsidP="00F95CA4">
      <w:pPr>
        <w:pStyle w:val="BodyText"/>
        <w:jc w:val="both"/>
        <w:rPr>
          <w:sz w:val="26"/>
          <w:szCs w:val="26"/>
          <w:lang w:val="en-US"/>
        </w:rPr>
      </w:pPr>
      <w:r w:rsidRPr="00083B72">
        <w:rPr>
          <w:sz w:val="26"/>
          <w:szCs w:val="26"/>
        </w:rPr>
        <w:t>Sau khi Học Sinh chọn menu “</w:t>
      </w:r>
      <w:r w:rsidR="000157F6">
        <w:rPr>
          <w:sz w:val="26"/>
          <w:szCs w:val="26"/>
          <w:lang w:val="en-US"/>
        </w:rPr>
        <w:t>Gởi bài cho giáo viên xem</w:t>
      </w:r>
      <w:r w:rsidRPr="00083B72">
        <w:rPr>
          <w:sz w:val="26"/>
          <w:szCs w:val="26"/>
        </w:rPr>
        <w:t xml:space="preserve">”, phần mềm sẽ chuyển đến nội dung </w:t>
      </w:r>
      <w:r w:rsidR="000157F6">
        <w:rPr>
          <w:sz w:val="26"/>
          <w:szCs w:val="26"/>
          <w:lang w:val="en-US"/>
        </w:rPr>
        <w:t>Gởi bài cho giáo viên xem</w:t>
      </w:r>
      <w:r w:rsidRPr="00083B72">
        <w:rPr>
          <w:sz w:val="26"/>
          <w:szCs w:val="26"/>
        </w:rPr>
        <w:t>.</w:t>
      </w:r>
      <w:r w:rsidR="000157F6">
        <w:rPr>
          <w:sz w:val="26"/>
          <w:szCs w:val="26"/>
          <w:lang w:val="en-US"/>
        </w:rPr>
        <w:t xml:space="preserve">  </w:t>
      </w:r>
    </w:p>
    <w:p w:rsidR="00F95CA4" w:rsidRDefault="00F95CA4" w:rsidP="004D612A">
      <w:pPr>
        <w:pStyle w:val="Heading3"/>
        <w:numPr>
          <w:ilvl w:val="2"/>
          <w:numId w:val="20"/>
        </w:numPr>
        <w:ind w:left="2160" w:hanging="360"/>
        <w:rPr>
          <w:rFonts w:ascii="Times New Roman" w:hAnsi="Times New Roman"/>
          <w:sz w:val="26"/>
          <w:szCs w:val="26"/>
          <w:lang w:val="en-US"/>
        </w:rPr>
      </w:pPr>
      <w:bookmarkStart w:id="107" w:name="_Toc259099180"/>
      <w:r w:rsidRPr="00083B72">
        <w:rPr>
          <w:rFonts w:ascii="Times New Roman" w:hAnsi="Times New Roman"/>
          <w:sz w:val="26"/>
          <w:szCs w:val="26"/>
        </w:rPr>
        <w:t>Các dòng sự kiện khác</w:t>
      </w:r>
      <w:bookmarkEnd w:id="107"/>
    </w:p>
    <w:p w:rsidR="007A4F1B" w:rsidRPr="007A4F1B" w:rsidRDefault="007A4F1B" w:rsidP="007A4F1B">
      <w:pPr>
        <w:ind w:left="720"/>
        <w:rPr>
          <w:rFonts w:ascii="Times New Roman" w:eastAsia="MS Mincho" w:hAnsi="Times New Roman" w:cs="Times New Roman"/>
          <w:sz w:val="26"/>
          <w:szCs w:val="26"/>
          <w:rPrChange w:id="108" w:author="Le Van Long" w:date="2010-04-16T20:37:00Z">
            <w:rPr/>
          </w:rPrChange>
        </w:rPr>
      </w:pPr>
      <w:ins w:id="109" w:author="Le Van Long" w:date="2010-04-16T20:37:00Z">
        <w:r w:rsidRPr="007A4F1B">
          <w:rPr>
            <w:rFonts w:ascii="Times New Roman" w:eastAsia="MS Mincho" w:hAnsi="Times New Roman" w:cs="Times New Roman"/>
            <w:sz w:val="26"/>
            <w:szCs w:val="26"/>
            <w:lang w:val="vi-VN"/>
            <w:rPrChange w:id="110" w:author="Le Van Long" w:date="2010-04-16T20:37:00Z">
              <w:rPr/>
            </w:rPrChange>
          </w:rPr>
          <w:t>Bài không gửi đến</w:t>
        </w:r>
        <w:r>
          <w:rPr>
            <w:rFonts w:ascii="Times New Roman" w:eastAsia="MS Mincho" w:hAnsi="Times New Roman" w:cs="Times New Roman"/>
            <w:sz w:val="26"/>
            <w:szCs w:val="26"/>
          </w:rPr>
          <w:t xml:space="preserve"> được cho giáo viên do đường mạng gặp trục trặc. Lúc này chương trình sẽ thông báo cho</w:t>
        </w:r>
      </w:ins>
      <w:ins w:id="111" w:author="Le Van Long" w:date="2010-04-16T20:38:00Z">
        <w:r>
          <w:rPr>
            <w:rFonts w:ascii="Times New Roman" w:eastAsia="MS Mincho" w:hAnsi="Times New Roman" w:cs="Times New Roman"/>
            <w:sz w:val="26"/>
            <w:szCs w:val="26"/>
          </w:rPr>
          <w:t xml:space="preserve"> học sinh biết là bài chưa gửi đi được.</w:t>
        </w:r>
      </w:ins>
    </w:p>
    <w:p w:rsidR="00F95CA4" w:rsidRPr="00083B72" w:rsidRDefault="00F95CA4" w:rsidP="00F95CA4">
      <w:pPr>
        <w:pStyle w:val="BodyText"/>
        <w:ind w:left="0" w:firstLine="576"/>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12" w:name="_Toc258620323"/>
      <w:bookmarkStart w:id="113" w:name="_Toc259099181"/>
      <w:r w:rsidRPr="00083B72">
        <w:rPr>
          <w:rFonts w:ascii="Times New Roman" w:hAnsi="Times New Roman"/>
          <w:sz w:val="26"/>
          <w:szCs w:val="26"/>
        </w:rPr>
        <w:lastRenderedPageBreak/>
        <w:t>Các yêu cầu đặc biệt</w:t>
      </w:r>
      <w:bookmarkEnd w:id="112"/>
      <w:bookmarkEnd w:id="113"/>
    </w:p>
    <w:p w:rsidR="00F95CA4" w:rsidRPr="00421463" w:rsidRDefault="00F95CA4" w:rsidP="00F95CA4">
      <w:pPr>
        <w:pStyle w:val="BodyText"/>
        <w:ind w:left="0" w:firstLine="576"/>
        <w:jc w:val="both"/>
        <w:rPr>
          <w:sz w:val="26"/>
          <w:szCs w:val="26"/>
          <w:lang w:val="en-US"/>
          <w:rPrChange w:id="114" w:author="Le Van Long" w:date="2010-04-16T20:38:00Z">
            <w:rPr>
              <w:sz w:val="26"/>
              <w:szCs w:val="26"/>
            </w:rPr>
          </w:rPrChange>
        </w:rPr>
      </w:pPr>
      <w:del w:id="115" w:author="Le Van Long" w:date="2010-04-16T20:38:00Z">
        <w:r w:rsidRPr="00083B72" w:rsidDel="00421463">
          <w:rPr>
            <w:sz w:val="26"/>
            <w:szCs w:val="26"/>
          </w:rPr>
          <w:delText>Không có</w:delText>
        </w:r>
        <w:r w:rsidRPr="00083B72" w:rsidDel="00421463">
          <w:rPr>
            <w:color w:val="000000"/>
            <w:sz w:val="26"/>
            <w:szCs w:val="26"/>
          </w:rPr>
          <w:delText>.</w:delText>
        </w:r>
      </w:del>
      <w:ins w:id="116" w:author="Le Van Long" w:date="2010-04-16T20:38:00Z">
        <w:r w:rsidR="00421463">
          <w:rPr>
            <w:color w:val="000000"/>
            <w:sz w:val="26"/>
            <w:szCs w:val="26"/>
            <w:lang w:val="en-US"/>
          </w:rPr>
          <w:t>Có kết nối mạng giữa máy của học sinh và máy của giáo</w:t>
        </w:r>
      </w:ins>
      <w:ins w:id="117" w:author="Le Van Long" w:date="2010-04-16T20:39:00Z">
        <w:r w:rsidR="00421463">
          <w:rPr>
            <w:color w:val="000000"/>
            <w:sz w:val="26"/>
            <w:szCs w:val="26"/>
            <w:lang w:val="en-US"/>
          </w:rPr>
          <w:t xml:space="preserve"> viên.</w:t>
        </w:r>
      </w:ins>
    </w:p>
    <w:p w:rsidR="00F95CA4" w:rsidRPr="00083B72" w:rsidRDefault="00F95CA4" w:rsidP="004D612A">
      <w:pPr>
        <w:pStyle w:val="Heading2"/>
        <w:numPr>
          <w:ilvl w:val="1"/>
          <w:numId w:val="20"/>
        </w:numPr>
        <w:ind w:left="1440" w:hanging="360"/>
        <w:rPr>
          <w:rFonts w:ascii="Times New Roman" w:hAnsi="Times New Roman"/>
          <w:sz w:val="26"/>
          <w:szCs w:val="26"/>
        </w:rPr>
      </w:pPr>
      <w:bookmarkStart w:id="118" w:name="_Toc258620324"/>
      <w:bookmarkStart w:id="119" w:name="_Toc259099182"/>
      <w:r w:rsidRPr="00083B72">
        <w:rPr>
          <w:rFonts w:ascii="Times New Roman" w:hAnsi="Times New Roman"/>
          <w:sz w:val="26"/>
          <w:szCs w:val="26"/>
        </w:rPr>
        <w:t>Tình trạng phần mềm trước khi thực hiện Use case</w:t>
      </w:r>
      <w:bookmarkEnd w:id="118"/>
      <w:bookmarkEnd w:id="119"/>
    </w:p>
    <w:p w:rsidR="00F95CA4" w:rsidRPr="00083B72" w:rsidRDefault="00F95CA4" w:rsidP="00F95CA4">
      <w:pPr>
        <w:pStyle w:val="BodyText"/>
        <w:ind w:left="576"/>
        <w:jc w:val="both"/>
        <w:rPr>
          <w:sz w:val="26"/>
          <w:szCs w:val="26"/>
        </w:rPr>
      </w:pPr>
      <w:r w:rsidRPr="00083B72">
        <w:rPr>
          <w:sz w:val="26"/>
          <w:szCs w:val="26"/>
        </w:rPr>
        <w:t>Học Sinh phải chọn bài học trước (đã thực hiện Use Case “Chon Bai Hoc”) để thực hiện Use case này.</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20" w:name="_Toc258620325"/>
      <w:bookmarkStart w:id="121" w:name="_Toc259099183"/>
      <w:r w:rsidRPr="00083B72">
        <w:rPr>
          <w:rFonts w:ascii="Times New Roman" w:hAnsi="Times New Roman"/>
          <w:sz w:val="26"/>
          <w:szCs w:val="26"/>
        </w:rPr>
        <w:t>Tình trạng phần mềm sau khi thực hiện Use case</w:t>
      </w:r>
      <w:bookmarkEnd w:id="120"/>
      <w:bookmarkEnd w:id="121"/>
    </w:p>
    <w:p w:rsidR="00F95CA4" w:rsidRPr="00EB2728" w:rsidRDefault="00F95CA4" w:rsidP="00F95CA4">
      <w:pPr>
        <w:pStyle w:val="BodyText"/>
        <w:ind w:left="576"/>
        <w:jc w:val="both"/>
        <w:rPr>
          <w:sz w:val="26"/>
          <w:szCs w:val="26"/>
          <w:lang w:val="en-US"/>
        </w:rPr>
      </w:pPr>
      <w:r w:rsidRPr="00083B72">
        <w:rPr>
          <w:sz w:val="26"/>
          <w:szCs w:val="26"/>
        </w:rPr>
        <w:t xml:space="preserve">Nếu Use case thực hiện thành công, </w:t>
      </w:r>
      <w:commentRangeStart w:id="122"/>
      <w:r w:rsidRPr="00083B72">
        <w:rPr>
          <w:sz w:val="26"/>
          <w:szCs w:val="26"/>
        </w:rPr>
        <w:t xml:space="preserve">phần mềm sẽ chuyển đến nội dung </w:t>
      </w:r>
      <w:r w:rsidRPr="00083B72">
        <w:rPr>
          <w:sz w:val="26"/>
          <w:szCs w:val="26"/>
          <w:lang w:val="en-US"/>
        </w:rPr>
        <w:t xml:space="preserve">phần </w:t>
      </w:r>
      <w:r w:rsidR="00EB2728">
        <w:rPr>
          <w:sz w:val="26"/>
          <w:szCs w:val="26"/>
          <w:lang w:val="en-US"/>
        </w:rPr>
        <w:t>“Gởi bài cho giáo viên xem”</w:t>
      </w:r>
      <w:r w:rsidR="00EB2728" w:rsidRPr="00083B72">
        <w:rPr>
          <w:sz w:val="26"/>
          <w:szCs w:val="26"/>
          <w:lang w:val="en-US"/>
        </w:rPr>
        <w:t xml:space="preserve"> </w:t>
      </w:r>
      <w:r w:rsidRPr="00083B72">
        <w:rPr>
          <w:sz w:val="26"/>
          <w:szCs w:val="26"/>
          <w:lang w:val="en-US"/>
        </w:rPr>
        <w:t>của bài học được chọn</w:t>
      </w:r>
      <w:commentRangeEnd w:id="122"/>
      <w:r w:rsidR="00C34F52">
        <w:rPr>
          <w:rStyle w:val="CommentReference"/>
          <w:rFonts w:asciiTheme="minorHAnsi" w:eastAsiaTheme="minorHAnsi" w:hAnsiTheme="minorHAnsi" w:cstheme="minorBidi"/>
          <w:lang w:val="en-US"/>
        </w:rPr>
        <w:commentReference w:id="122"/>
      </w:r>
      <w:r w:rsidRPr="00083B72">
        <w:rPr>
          <w:sz w:val="26"/>
          <w:szCs w:val="26"/>
        </w:rPr>
        <w:t>. Ngược lại, trạng thái của phần mềm không thay đổi</w:t>
      </w:r>
      <w:r w:rsidR="00EB2728">
        <w:rPr>
          <w:sz w:val="26"/>
          <w:szCs w:val="26"/>
          <w:lang w:val="en-US"/>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23" w:name="_Toc258620326"/>
      <w:bookmarkStart w:id="124" w:name="_Toc259099184"/>
      <w:r w:rsidRPr="00083B72">
        <w:rPr>
          <w:rFonts w:ascii="Times New Roman" w:hAnsi="Times New Roman"/>
          <w:sz w:val="26"/>
          <w:szCs w:val="26"/>
        </w:rPr>
        <w:t>Điểm mở rộng</w:t>
      </w:r>
      <w:bookmarkEnd w:id="123"/>
      <w:bookmarkEnd w:id="124"/>
    </w:p>
    <w:p w:rsidR="00F95CA4" w:rsidRPr="00083B72" w:rsidRDefault="00F95CA4" w:rsidP="00F95CA4">
      <w:pPr>
        <w:pStyle w:val="BodyText"/>
        <w:ind w:left="0" w:firstLine="432"/>
        <w:jc w:val="both"/>
        <w:rPr>
          <w:sz w:val="26"/>
          <w:szCs w:val="26"/>
          <w:lang w:val="en-US"/>
        </w:rPr>
      </w:pPr>
      <w:r w:rsidRPr="00083B72">
        <w:rPr>
          <w:sz w:val="26"/>
          <w:szCs w:val="26"/>
        </w:rPr>
        <w:t xml:space="preserve">Không có. </w:t>
      </w:r>
    </w:p>
    <w:p w:rsidR="00F95CA4" w:rsidRPr="00083B72" w:rsidRDefault="00CE27E7" w:rsidP="004D612A">
      <w:pPr>
        <w:pStyle w:val="Heading1"/>
        <w:numPr>
          <w:ilvl w:val="0"/>
          <w:numId w:val="20"/>
        </w:numPr>
        <w:ind w:left="720" w:hanging="360"/>
        <w:rPr>
          <w:rFonts w:ascii="Times New Roman" w:hAnsi="Times New Roman"/>
          <w:color w:val="0000FF"/>
          <w:sz w:val="26"/>
          <w:szCs w:val="26"/>
        </w:rPr>
      </w:pPr>
      <w:bookmarkStart w:id="125" w:name="_Toc259099185"/>
      <w:r>
        <w:rPr>
          <w:rFonts w:ascii="Times New Roman" w:hAnsi="Times New Roman"/>
          <w:color w:val="0000FF"/>
          <w:sz w:val="26"/>
          <w:szCs w:val="26"/>
          <w:lang w:val="en-US"/>
        </w:rPr>
        <w:t>Soạn bài giảng</w:t>
      </w:r>
      <w:bookmarkEnd w:id="125"/>
    </w:p>
    <w:p w:rsidR="00F95CA4" w:rsidRPr="00083B72" w:rsidRDefault="00F95CA4" w:rsidP="004D612A">
      <w:pPr>
        <w:pStyle w:val="Heading2"/>
        <w:numPr>
          <w:ilvl w:val="1"/>
          <w:numId w:val="20"/>
        </w:numPr>
        <w:ind w:left="1440" w:hanging="360"/>
        <w:rPr>
          <w:rFonts w:ascii="Times New Roman" w:hAnsi="Times New Roman"/>
          <w:sz w:val="26"/>
          <w:szCs w:val="26"/>
        </w:rPr>
      </w:pPr>
      <w:bookmarkStart w:id="126" w:name="_Toc258620328"/>
      <w:bookmarkStart w:id="127" w:name="_Toc259099186"/>
      <w:r w:rsidRPr="00083B72">
        <w:rPr>
          <w:rFonts w:ascii="Times New Roman" w:hAnsi="Times New Roman"/>
          <w:sz w:val="26"/>
          <w:szCs w:val="26"/>
        </w:rPr>
        <w:t>Tóm tắt</w:t>
      </w:r>
      <w:bookmarkEnd w:id="126"/>
      <w:bookmarkEnd w:id="127"/>
    </w:p>
    <w:p w:rsidR="00F95CA4" w:rsidRPr="00083B72" w:rsidRDefault="00F95CA4" w:rsidP="00F95CA4">
      <w:pPr>
        <w:pStyle w:val="BodyText"/>
        <w:jc w:val="both"/>
        <w:rPr>
          <w:sz w:val="26"/>
          <w:szCs w:val="26"/>
        </w:rPr>
      </w:pPr>
      <w:r w:rsidRPr="00083B72">
        <w:rPr>
          <w:sz w:val="26"/>
          <w:szCs w:val="26"/>
        </w:rPr>
        <w:t xml:space="preserve">Chức năng này cho phép </w:t>
      </w:r>
      <w:r w:rsidR="00CE27E7">
        <w:rPr>
          <w:sz w:val="26"/>
          <w:szCs w:val="26"/>
          <w:lang w:val="en-US"/>
        </w:rPr>
        <w:t>Giáo viên</w:t>
      </w:r>
      <w:r w:rsidRPr="00083B72">
        <w:rPr>
          <w:sz w:val="26"/>
          <w:szCs w:val="26"/>
        </w:rPr>
        <w:t xml:space="preserve"> (người dùng) thực hiện chọ</w:t>
      </w:r>
      <w:r w:rsidR="00CE27E7">
        <w:rPr>
          <w:sz w:val="26"/>
          <w:szCs w:val="26"/>
        </w:rPr>
        <w:t xml:space="preserve">n </w:t>
      </w:r>
      <w:r w:rsidR="00CE27E7">
        <w:rPr>
          <w:sz w:val="26"/>
          <w:szCs w:val="26"/>
          <w:lang w:val="en-US"/>
        </w:rPr>
        <w:t>chức năng soạn bài giảng để dạy cho học sinh</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28" w:name="_Toc258620329"/>
      <w:bookmarkStart w:id="129" w:name="_Toc259099187"/>
      <w:r w:rsidRPr="00083B72">
        <w:rPr>
          <w:rFonts w:ascii="Times New Roman" w:hAnsi="Times New Roman"/>
          <w:sz w:val="26"/>
          <w:szCs w:val="26"/>
        </w:rPr>
        <w:t>Dòng sự kiện</w:t>
      </w:r>
      <w:bookmarkEnd w:id="128"/>
      <w:bookmarkEnd w:id="129"/>
    </w:p>
    <w:p w:rsidR="00F95CA4" w:rsidRPr="00083B72" w:rsidRDefault="00F95CA4" w:rsidP="004D612A">
      <w:pPr>
        <w:pStyle w:val="Heading3"/>
        <w:numPr>
          <w:ilvl w:val="2"/>
          <w:numId w:val="20"/>
        </w:numPr>
        <w:ind w:left="2160" w:hanging="360"/>
        <w:rPr>
          <w:rFonts w:ascii="Times New Roman" w:hAnsi="Times New Roman"/>
          <w:sz w:val="26"/>
          <w:szCs w:val="26"/>
        </w:rPr>
      </w:pPr>
      <w:bookmarkStart w:id="130" w:name="_Toc259099188"/>
      <w:r w:rsidRPr="00083B72">
        <w:rPr>
          <w:rFonts w:ascii="Times New Roman" w:hAnsi="Times New Roman"/>
          <w:sz w:val="26"/>
          <w:szCs w:val="26"/>
        </w:rPr>
        <w:t>Dòng sự kiện chính</w:t>
      </w:r>
      <w:bookmarkEnd w:id="130"/>
    </w:p>
    <w:p w:rsidR="00F95CA4" w:rsidRPr="00083B72" w:rsidRDefault="00F95CA4" w:rsidP="00CE27E7">
      <w:pPr>
        <w:pStyle w:val="BodyText"/>
        <w:jc w:val="both"/>
        <w:rPr>
          <w:sz w:val="26"/>
          <w:szCs w:val="26"/>
        </w:rPr>
      </w:pPr>
      <w:r w:rsidRPr="00083B72">
        <w:rPr>
          <w:sz w:val="26"/>
          <w:szCs w:val="26"/>
        </w:rPr>
        <w:t xml:space="preserve">Use case này được khởi động khi </w:t>
      </w:r>
      <w:r w:rsidR="00CE27E7">
        <w:rPr>
          <w:sz w:val="26"/>
          <w:szCs w:val="26"/>
          <w:lang w:val="en-US"/>
        </w:rPr>
        <w:t>Giáo viên</w:t>
      </w:r>
      <w:r w:rsidR="00CE27E7" w:rsidRPr="00083B72">
        <w:rPr>
          <w:sz w:val="26"/>
          <w:szCs w:val="26"/>
        </w:rPr>
        <w:t xml:space="preserve"> </w:t>
      </w:r>
      <w:r w:rsidRPr="00083B72">
        <w:rPr>
          <w:sz w:val="26"/>
          <w:szCs w:val="26"/>
        </w:rPr>
        <w:t xml:space="preserve">khởi động chương trình, và </w:t>
      </w:r>
      <w:r w:rsidR="00CE27E7" w:rsidRPr="00083B72">
        <w:rPr>
          <w:sz w:val="26"/>
          <w:szCs w:val="26"/>
        </w:rPr>
        <w:t>chọ</w:t>
      </w:r>
      <w:r w:rsidR="00CE27E7">
        <w:rPr>
          <w:sz w:val="26"/>
          <w:szCs w:val="26"/>
        </w:rPr>
        <w:t xml:space="preserve">n </w:t>
      </w:r>
      <w:r w:rsidR="00CE27E7">
        <w:rPr>
          <w:sz w:val="26"/>
          <w:szCs w:val="26"/>
          <w:lang w:val="en-US"/>
        </w:rPr>
        <w:t xml:space="preserve">chức năng soạn bài giảng để dạy cho học sinh </w:t>
      </w:r>
      <w:r w:rsidRPr="00083B72">
        <w:rPr>
          <w:sz w:val="26"/>
          <w:szCs w:val="26"/>
        </w:rPr>
        <w:t>trên menu chính của chương trình.</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131" w:name="_Toc259099189"/>
      <w:r w:rsidRPr="00083B72">
        <w:rPr>
          <w:rFonts w:ascii="Times New Roman" w:hAnsi="Times New Roman"/>
          <w:sz w:val="26"/>
          <w:szCs w:val="26"/>
        </w:rPr>
        <w:t>Các dòng sự kiện khác</w:t>
      </w:r>
      <w:bookmarkEnd w:id="131"/>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32" w:name="_Toc258620330"/>
      <w:bookmarkStart w:id="133" w:name="_Toc259099190"/>
      <w:r w:rsidRPr="00083B72">
        <w:rPr>
          <w:rFonts w:ascii="Times New Roman" w:hAnsi="Times New Roman"/>
          <w:sz w:val="26"/>
          <w:szCs w:val="26"/>
        </w:rPr>
        <w:t>Các yêu cầu đặc biệt</w:t>
      </w:r>
      <w:bookmarkEnd w:id="132"/>
      <w:bookmarkEnd w:id="133"/>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34" w:name="_Toc258620331"/>
      <w:bookmarkStart w:id="135" w:name="_Toc259099191"/>
      <w:r w:rsidRPr="00083B72">
        <w:rPr>
          <w:rFonts w:ascii="Times New Roman" w:hAnsi="Times New Roman"/>
          <w:sz w:val="26"/>
          <w:szCs w:val="26"/>
        </w:rPr>
        <w:t>Tình trạng phần mềm trước khi thực hiện Use case</w:t>
      </w:r>
      <w:bookmarkEnd w:id="134"/>
      <w:bookmarkEnd w:id="135"/>
    </w:p>
    <w:p w:rsidR="00F95CA4" w:rsidRPr="00083B72" w:rsidRDefault="00F95CA4" w:rsidP="00F95CA4">
      <w:pPr>
        <w:pStyle w:val="BodyText"/>
        <w:jc w:val="both"/>
        <w:rPr>
          <w:sz w:val="26"/>
          <w:szCs w:val="26"/>
        </w:rPr>
      </w:pPr>
      <w:r w:rsidRPr="00083B72">
        <w:rPr>
          <w:sz w:val="26"/>
          <w:szCs w:val="26"/>
        </w:rPr>
        <w:t>Màn hình chính của chương trình được hiển thị. Trên màn hình chính sẽ có menu cho phép chọn chức năng “</w:t>
      </w:r>
      <w:r w:rsidR="00CE27E7">
        <w:rPr>
          <w:sz w:val="26"/>
          <w:szCs w:val="26"/>
          <w:lang w:val="en-US"/>
        </w:rPr>
        <w:t>soạn bài giảng</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36" w:name="_Toc258620332"/>
      <w:bookmarkStart w:id="137" w:name="_Toc259099192"/>
      <w:r w:rsidRPr="00083B72">
        <w:rPr>
          <w:rFonts w:ascii="Times New Roman" w:hAnsi="Times New Roman"/>
          <w:sz w:val="26"/>
          <w:szCs w:val="26"/>
        </w:rPr>
        <w:t>Tình trạng phần mềm sau khi thực hiện Use case</w:t>
      </w:r>
      <w:bookmarkEnd w:id="136"/>
      <w:bookmarkEnd w:id="137"/>
    </w:p>
    <w:p w:rsidR="00F95CA4" w:rsidRPr="00083B72" w:rsidRDefault="00F95CA4" w:rsidP="00F95CA4">
      <w:pPr>
        <w:pStyle w:val="BodyText"/>
        <w:jc w:val="both"/>
        <w:rPr>
          <w:sz w:val="26"/>
          <w:szCs w:val="26"/>
          <w:lang w:val="en-US"/>
        </w:rPr>
      </w:pPr>
      <w:r w:rsidRPr="00083B72">
        <w:rPr>
          <w:sz w:val="26"/>
          <w:szCs w:val="26"/>
        </w:rPr>
        <w:t xml:space="preserve">Nếu Use case thực hiện thành công thì phần mềm sẽ hiển thị những nội dung chính của </w:t>
      </w:r>
      <w:r w:rsidR="00CE27E7">
        <w:rPr>
          <w:sz w:val="26"/>
          <w:szCs w:val="26"/>
          <w:lang w:val="en-US"/>
        </w:rPr>
        <w:t>phần soạn bài giảng</w:t>
      </w:r>
      <w:r w:rsidRPr="00083B72">
        <w:rPr>
          <w:sz w:val="26"/>
          <w:szCs w:val="26"/>
        </w:rPr>
        <w:t xml:space="preserve">.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38" w:name="_Toc258620333"/>
      <w:bookmarkStart w:id="139" w:name="_Toc259099193"/>
      <w:r w:rsidRPr="00083B72">
        <w:rPr>
          <w:rFonts w:ascii="Times New Roman" w:hAnsi="Times New Roman"/>
          <w:sz w:val="26"/>
          <w:szCs w:val="26"/>
        </w:rPr>
        <w:t>Điểm mở rộng</w:t>
      </w:r>
      <w:bookmarkEnd w:id="138"/>
      <w:bookmarkEnd w:id="139"/>
    </w:p>
    <w:p w:rsidR="00F95CA4" w:rsidRPr="00083B72" w:rsidRDefault="00F95CA4" w:rsidP="00F95CA4">
      <w:pPr>
        <w:pStyle w:val="BodyText"/>
        <w:jc w:val="both"/>
        <w:rPr>
          <w:sz w:val="26"/>
          <w:szCs w:val="26"/>
          <w:lang w:val="en-US"/>
        </w:rPr>
      </w:pPr>
      <w:r w:rsidRPr="00083B72">
        <w:rPr>
          <w:sz w:val="26"/>
          <w:szCs w:val="26"/>
        </w:rPr>
        <w:t>Không có.</w:t>
      </w:r>
    </w:p>
    <w:p w:rsidR="00F95CA4" w:rsidRPr="00083B72" w:rsidRDefault="00A361CC" w:rsidP="004D612A">
      <w:pPr>
        <w:pStyle w:val="Heading1"/>
        <w:numPr>
          <w:ilvl w:val="0"/>
          <w:numId w:val="20"/>
        </w:numPr>
        <w:ind w:left="720" w:hanging="360"/>
        <w:rPr>
          <w:rFonts w:ascii="Times New Roman" w:hAnsi="Times New Roman"/>
          <w:color w:val="0000FF"/>
          <w:sz w:val="26"/>
          <w:szCs w:val="26"/>
        </w:rPr>
      </w:pPr>
      <w:bookmarkStart w:id="140" w:name="_Toc259099194"/>
      <w:r>
        <w:rPr>
          <w:rFonts w:ascii="Times New Roman" w:hAnsi="Times New Roman"/>
          <w:color w:val="0000FF"/>
          <w:sz w:val="26"/>
          <w:szCs w:val="26"/>
          <w:lang w:val="en-US"/>
        </w:rPr>
        <w:lastRenderedPageBreak/>
        <w:t>Soạn bài tập trắc nghiệm</w:t>
      </w:r>
      <w:bookmarkEnd w:id="140"/>
    </w:p>
    <w:p w:rsidR="00F95CA4" w:rsidRPr="00083B72" w:rsidRDefault="00F95CA4" w:rsidP="004D612A">
      <w:pPr>
        <w:pStyle w:val="Heading2"/>
        <w:numPr>
          <w:ilvl w:val="1"/>
          <w:numId w:val="20"/>
        </w:numPr>
        <w:ind w:left="1440" w:hanging="360"/>
        <w:rPr>
          <w:rFonts w:ascii="Times New Roman" w:hAnsi="Times New Roman"/>
          <w:sz w:val="26"/>
          <w:szCs w:val="26"/>
        </w:rPr>
      </w:pPr>
      <w:bookmarkStart w:id="141" w:name="_Toc258620335"/>
      <w:bookmarkStart w:id="142" w:name="_Toc259099195"/>
      <w:r w:rsidRPr="00083B72">
        <w:rPr>
          <w:rFonts w:ascii="Times New Roman" w:hAnsi="Times New Roman"/>
          <w:sz w:val="26"/>
          <w:szCs w:val="26"/>
        </w:rPr>
        <w:t>Tóm tắt</w:t>
      </w:r>
      <w:bookmarkEnd w:id="141"/>
      <w:bookmarkEnd w:id="142"/>
    </w:p>
    <w:p w:rsidR="00F95CA4" w:rsidRPr="00A361CC" w:rsidRDefault="00F95CA4" w:rsidP="00F95CA4">
      <w:pPr>
        <w:pStyle w:val="BodyText"/>
        <w:jc w:val="both"/>
        <w:rPr>
          <w:sz w:val="26"/>
          <w:szCs w:val="26"/>
          <w:lang w:val="en-US"/>
        </w:rPr>
      </w:pPr>
      <w:r w:rsidRPr="00083B72">
        <w:rPr>
          <w:sz w:val="26"/>
          <w:szCs w:val="26"/>
        </w:rPr>
        <w:t xml:space="preserve">Chức năng này cho phép </w:t>
      </w:r>
      <w:r w:rsidR="00A361CC">
        <w:rPr>
          <w:sz w:val="26"/>
          <w:szCs w:val="26"/>
          <w:lang w:val="en-US"/>
        </w:rPr>
        <w:t>Giáo viên</w:t>
      </w:r>
      <w:r w:rsidR="00A361CC" w:rsidRPr="00083B72">
        <w:rPr>
          <w:sz w:val="26"/>
          <w:szCs w:val="26"/>
        </w:rPr>
        <w:t xml:space="preserve"> </w:t>
      </w:r>
      <w:r w:rsidRPr="00083B72">
        <w:rPr>
          <w:sz w:val="26"/>
          <w:szCs w:val="26"/>
        </w:rPr>
        <w:t xml:space="preserve">(người dùng) thực hiện chọn </w:t>
      </w:r>
      <w:r w:rsidR="00A361CC">
        <w:rPr>
          <w:sz w:val="26"/>
          <w:szCs w:val="26"/>
          <w:lang w:val="en-US"/>
        </w:rPr>
        <w:t>chức năng “Soạn bài tập trắc nghiệm”.</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43" w:name="_Toc258620336"/>
      <w:bookmarkStart w:id="144" w:name="_Toc259099196"/>
      <w:r w:rsidRPr="00083B72">
        <w:rPr>
          <w:rFonts w:ascii="Times New Roman" w:hAnsi="Times New Roman"/>
          <w:sz w:val="26"/>
          <w:szCs w:val="26"/>
        </w:rPr>
        <w:t>Dòng sự kiện</w:t>
      </w:r>
      <w:bookmarkEnd w:id="143"/>
      <w:bookmarkEnd w:id="144"/>
    </w:p>
    <w:p w:rsidR="00F95CA4" w:rsidRPr="00083B72" w:rsidRDefault="00F95CA4" w:rsidP="004D612A">
      <w:pPr>
        <w:pStyle w:val="Heading3"/>
        <w:numPr>
          <w:ilvl w:val="2"/>
          <w:numId w:val="20"/>
        </w:numPr>
        <w:ind w:left="2160" w:hanging="360"/>
        <w:rPr>
          <w:rFonts w:ascii="Times New Roman" w:hAnsi="Times New Roman"/>
          <w:sz w:val="26"/>
          <w:szCs w:val="26"/>
        </w:rPr>
      </w:pPr>
      <w:bookmarkStart w:id="145" w:name="_Toc259099197"/>
      <w:r w:rsidRPr="00083B72">
        <w:rPr>
          <w:rFonts w:ascii="Times New Roman" w:hAnsi="Times New Roman"/>
          <w:sz w:val="26"/>
          <w:szCs w:val="26"/>
        </w:rPr>
        <w:t>Dòng sự kiện chính</w:t>
      </w:r>
      <w:bookmarkEnd w:id="145"/>
    </w:p>
    <w:p w:rsidR="00F95CA4" w:rsidRPr="00A361CC" w:rsidRDefault="00F95CA4" w:rsidP="00A361CC">
      <w:pPr>
        <w:pStyle w:val="BodyText"/>
        <w:jc w:val="both"/>
        <w:rPr>
          <w:sz w:val="26"/>
          <w:szCs w:val="26"/>
          <w:lang w:val="en-US"/>
        </w:rPr>
      </w:pPr>
      <w:r w:rsidRPr="00083B72">
        <w:rPr>
          <w:sz w:val="26"/>
          <w:szCs w:val="26"/>
        </w:rPr>
        <w:t xml:space="preserve">Use case này được khởi động khi </w:t>
      </w:r>
      <w:r w:rsidR="00A361CC">
        <w:rPr>
          <w:sz w:val="26"/>
          <w:szCs w:val="26"/>
          <w:lang w:val="en-US"/>
        </w:rPr>
        <w:t>Giáo viên</w:t>
      </w:r>
      <w:r w:rsidRPr="00083B72">
        <w:rPr>
          <w:sz w:val="26"/>
          <w:szCs w:val="26"/>
        </w:rPr>
        <w:t xml:space="preserve"> khởi động chương trình, và </w:t>
      </w:r>
      <w:r w:rsidR="00A361CC" w:rsidRPr="00083B72">
        <w:rPr>
          <w:sz w:val="26"/>
          <w:szCs w:val="26"/>
        </w:rPr>
        <w:t xml:space="preserve">chọn </w:t>
      </w:r>
      <w:r w:rsidR="00A361CC">
        <w:rPr>
          <w:sz w:val="26"/>
          <w:szCs w:val="26"/>
          <w:lang w:val="en-US"/>
        </w:rPr>
        <w:t xml:space="preserve">chức năng “Soạn bài tập trắc nghiệm” </w:t>
      </w:r>
      <w:r w:rsidRPr="00083B72">
        <w:rPr>
          <w:sz w:val="26"/>
          <w:szCs w:val="26"/>
        </w:rPr>
        <w:t>trên menu chính của chương trình.</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146" w:name="_Toc259099198"/>
      <w:r w:rsidRPr="00083B72">
        <w:rPr>
          <w:rFonts w:ascii="Times New Roman" w:hAnsi="Times New Roman"/>
          <w:sz w:val="26"/>
          <w:szCs w:val="26"/>
        </w:rPr>
        <w:t>Các dòng sự kiện khác</w:t>
      </w:r>
      <w:bookmarkEnd w:id="146"/>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47" w:name="_Toc258620337"/>
      <w:bookmarkStart w:id="148" w:name="_Toc259099199"/>
      <w:r w:rsidRPr="00083B72">
        <w:rPr>
          <w:rFonts w:ascii="Times New Roman" w:hAnsi="Times New Roman"/>
          <w:sz w:val="26"/>
          <w:szCs w:val="26"/>
        </w:rPr>
        <w:t>Các yêu cầu đặc biệt</w:t>
      </w:r>
      <w:bookmarkEnd w:id="147"/>
      <w:bookmarkEnd w:id="148"/>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49" w:name="_Toc258620338"/>
      <w:bookmarkStart w:id="150" w:name="_Toc259099200"/>
      <w:r w:rsidRPr="00083B72">
        <w:rPr>
          <w:rFonts w:ascii="Times New Roman" w:hAnsi="Times New Roman"/>
          <w:sz w:val="26"/>
          <w:szCs w:val="26"/>
        </w:rPr>
        <w:t>Tình trạng phần mềm trước khi thực hiện Use case</w:t>
      </w:r>
      <w:bookmarkEnd w:id="149"/>
      <w:bookmarkEnd w:id="150"/>
    </w:p>
    <w:p w:rsidR="00F95CA4" w:rsidRPr="00A361CC" w:rsidRDefault="00F95CA4" w:rsidP="00A361CC">
      <w:pPr>
        <w:pStyle w:val="BodyText"/>
        <w:jc w:val="both"/>
        <w:rPr>
          <w:sz w:val="26"/>
          <w:szCs w:val="26"/>
          <w:lang w:val="en-US"/>
        </w:rPr>
      </w:pPr>
      <w:r w:rsidRPr="00083B72">
        <w:rPr>
          <w:sz w:val="26"/>
          <w:szCs w:val="26"/>
        </w:rPr>
        <w:t xml:space="preserve">Màn hình chính của chương trình được hiển thị. Trên màn hình chính sẽ có menu cho phép </w:t>
      </w:r>
      <w:r w:rsidR="00A361CC" w:rsidRPr="00083B72">
        <w:rPr>
          <w:sz w:val="26"/>
          <w:szCs w:val="26"/>
        </w:rPr>
        <w:t xml:space="preserve">chọn </w:t>
      </w:r>
      <w:r w:rsidR="00A361CC">
        <w:rPr>
          <w:sz w:val="26"/>
          <w:szCs w:val="26"/>
          <w:lang w:val="en-US"/>
        </w:rPr>
        <w:t>chức năng “Soạn bài tập trắc nghiệm”.</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51" w:name="_Toc258620339"/>
      <w:bookmarkStart w:id="152" w:name="_Toc259099201"/>
      <w:r w:rsidRPr="00083B72">
        <w:rPr>
          <w:rFonts w:ascii="Times New Roman" w:hAnsi="Times New Roman"/>
          <w:sz w:val="26"/>
          <w:szCs w:val="26"/>
        </w:rPr>
        <w:t>Tình trạng phần mềm sau khi thực hiện Use case</w:t>
      </w:r>
      <w:bookmarkEnd w:id="151"/>
      <w:bookmarkEnd w:id="152"/>
    </w:p>
    <w:p w:rsidR="00F95CA4" w:rsidRPr="00083B72" w:rsidRDefault="00F95CA4" w:rsidP="00A361CC">
      <w:pPr>
        <w:pStyle w:val="BodyText"/>
        <w:jc w:val="both"/>
        <w:rPr>
          <w:sz w:val="26"/>
          <w:szCs w:val="26"/>
          <w:lang w:val="en-US"/>
        </w:rPr>
      </w:pPr>
      <w:r w:rsidRPr="00083B72">
        <w:rPr>
          <w:sz w:val="26"/>
          <w:szCs w:val="26"/>
        </w:rPr>
        <w:t xml:space="preserve">Nếu Use case thực hiện thành công thì phần mềm sẽ hiển thị những nội dung </w:t>
      </w:r>
      <w:r w:rsidR="00A361CC" w:rsidRPr="00083B72">
        <w:rPr>
          <w:sz w:val="26"/>
          <w:szCs w:val="26"/>
        </w:rPr>
        <w:t xml:space="preserve">chọn </w:t>
      </w:r>
      <w:r w:rsidR="00A361CC">
        <w:rPr>
          <w:sz w:val="26"/>
          <w:szCs w:val="26"/>
          <w:lang w:val="en-US"/>
        </w:rPr>
        <w:t xml:space="preserve">chức năng “Soạn bài tập trắc nghiệm”.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53" w:name="_Toc258620340"/>
      <w:bookmarkStart w:id="154" w:name="_Toc259099202"/>
      <w:r w:rsidRPr="00083B72">
        <w:rPr>
          <w:rFonts w:ascii="Times New Roman" w:hAnsi="Times New Roman"/>
          <w:sz w:val="26"/>
          <w:szCs w:val="26"/>
        </w:rPr>
        <w:t>Điểm mở rộng</w:t>
      </w:r>
      <w:bookmarkEnd w:id="153"/>
      <w:bookmarkEnd w:id="154"/>
    </w:p>
    <w:p w:rsidR="00F95CA4" w:rsidRPr="00083B72" w:rsidRDefault="00F95CA4" w:rsidP="00F95CA4">
      <w:pPr>
        <w:pStyle w:val="BodyText"/>
        <w:jc w:val="both"/>
        <w:rPr>
          <w:sz w:val="26"/>
          <w:szCs w:val="26"/>
          <w:lang w:val="en-US"/>
        </w:rPr>
      </w:pPr>
      <w:r w:rsidRPr="00083B72">
        <w:rPr>
          <w:sz w:val="26"/>
          <w:szCs w:val="26"/>
        </w:rPr>
        <w:t>Không có.</w:t>
      </w:r>
    </w:p>
    <w:p w:rsidR="00F95CA4" w:rsidRPr="00083B72" w:rsidRDefault="000A7ED7" w:rsidP="004D612A">
      <w:pPr>
        <w:pStyle w:val="Heading1"/>
        <w:numPr>
          <w:ilvl w:val="0"/>
          <w:numId w:val="20"/>
        </w:numPr>
        <w:ind w:left="720" w:hanging="360"/>
        <w:rPr>
          <w:rFonts w:ascii="Times New Roman" w:hAnsi="Times New Roman"/>
          <w:color w:val="0000FF"/>
          <w:sz w:val="26"/>
          <w:szCs w:val="26"/>
        </w:rPr>
      </w:pPr>
      <w:bookmarkStart w:id="155" w:name="_Toc259099203"/>
      <w:r>
        <w:rPr>
          <w:rFonts w:ascii="Times New Roman" w:hAnsi="Times New Roman"/>
          <w:color w:val="0000FF"/>
          <w:sz w:val="26"/>
          <w:szCs w:val="26"/>
          <w:lang w:val="fr-FR"/>
        </w:rPr>
        <w:t>Soạn bài tập tự luận</w:t>
      </w:r>
      <w:bookmarkEnd w:id="155"/>
    </w:p>
    <w:p w:rsidR="00F95CA4" w:rsidRPr="00083B72" w:rsidRDefault="00F95CA4" w:rsidP="004D612A">
      <w:pPr>
        <w:pStyle w:val="Heading2"/>
        <w:numPr>
          <w:ilvl w:val="1"/>
          <w:numId w:val="20"/>
        </w:numPr>
        <w:ind w:left="1440" w:hanging="360"/>
        <w:rPr>
          <w:rFonts w:ascii="Times New Roman" w:hAnsi="Times New Roman"/>
          <w:sz w:val="26"/>
          <w:szCs w:val="26"/>
        </w:rPr>
      </w:pPr>
      <w:bookmarkStart w:id="156" w:name="_Toc258620342"/>
      <w:bookmarkStart w:id="157" w:name="_Toc259099204"/>
      <w:r w:rsidRPr="00083B72">
        <w:rPr>
          <w:rFonts w:ascii="Times New Roman" w:hAnsi="Times New Roman"/>
          <w:sz w:val="26"/>
          <w:szCs w:val="26"/>
        </w:rPr>
        <w:t>Tóm tắt</w:t>
      </w:r>
      <w:bookmarkEnd w:id="156"/>
      <w:bookmarkEnd w:id="157"/>
    </w:p>
    <w:p w:rsidR="00F95CA4" w:rsidRPr="000A7ED7" w:rsidRDefault="00F95CA4" w:rsidP="00F95CA4">
      <w:pPr>
        <w:pStyle w:val="BodyText"/>
        <w:jc w:val="both"/>
        <w:rPr>
          <w:sz w:val="26"/>
          <w:szCs w:val="26"/>
          <w:lang w:val="en-US"/>
        </w:rPr>
      </w:pPr>
      <w:r w:rsidRPr="00083B72">
        <w:rPr>
          <w:sz w:val="26"/>
          <w:szCs w:val="26"/>
        </w:rPr>
        <w:t xml:space="preserve">Chức năng này cho phép </w:t>
      </w:r>
      <w:r w:rsidR="000A7ED7">
        <w:rPr>
          <w:sz w:val="26"/>
          <w:szCs w:val="26"/>
          <w:lang w:val="en-US"/>
        </w:rPr>
        <w:t>Giáo viên</w:t>
      </w:r>
      <w:r w:rsidRPr="00083B72">
        <w:rPr>
          <w:sz w:val="26"/>
          <w:szCs w:val="26"/>
        </w:rPr>
        <w:t xml:space="preserve"> (người dùng) thực hiện chọn </w:t>
      </w:r>
      <w:r w:rsidR="000A7ED7">
        <w:rPr>
          <w:sz w:val="26"/>
          <w:szCs w:val="26"/>
          <w:lang w:val="en-US"/>
        </w:rPr>
        <w:t>chức năng “Soạn bài tập tự luận”.</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58" w:name="_Toc258620343"/>
      <w:bookmarkStart w:id="159" w:name="_Toc259099205"/>
      <w:r w:rsidRPr="00083B72">
        <w:rPr>
          <w:rFonts w:ascii="Times New Roman" w:hAnsi="Times New Roman"/>
          <w:sz w:val="26"/>
          <w:szCs w:val="26"/>
        </w:rPr>
        <w:t>Dòng sự kiện</w:t>
      </w:r>
      <w:bookmarkEnd w:id="158"/>
      <w:bookmarkEnd w:id="159"/>
    </w:p>
    <w:p w:rsidR="00F95CA4" w:rsidRPr="00083B72" w:rsidRDefault="00F95CA4" w:rsidP="004D612A">
      <w:pPr>
        <w:pStyle w:val="Heading3"/>
        <w:numPr>
          <w:ilvl w:val="2"/>
          <w:numId w:val="20"/>
        </w:numPr>
        <w:ind w:left="2160" w:hanging="360"/>
        <w:rPr>
          <w:rFonts w:ascii="Times New Roman" w:hAnsi="Times New Roman"/>
          <w:sz w:val="26"/>
          <w:szCs w:val="26"/>
        </w:rPr>
      </w:pPr>
      <w:bookmarkStart w:id="160" w:name="_Toc259099206"/>
      <w:r w:rsidRPr="00083B72">
        <w:rPr>
          <w:rFonts w:ascii="Times New Roman" w:hAnsi="Times New Roman"/>
          <w:sz w:val="26"/>
          <w:szCs w:val="26"/>
        </w:rPr>
        <w:t>Dòng sự kiện chính</w:t>
      </w:r>
      <w:bookmarkEnd w:id="160"/>
    </w:p>
    <w:p w:rsidR="00F95CA4" w:rsidRPr="000A7ED7" w:rsidRDefault="00F95CA4" w:rsidP="000A7ED7">
      <w:pPr>
        <w:pStyle w:val="BodyText"/>
        <w:jc w:val="both"/>
        <w:rPr>
          <w:sz w:val="26"/>
          <w:szCs w:val="26"/>
          <w:lang w:val="en-US"/>
        </w:rPr>
      </w:pPr>
      <w:r w:rsidRPr="00083B72">
        <w:rPr>
          <w:sz w:val="26"/>
          <w:szCs w:val="26"/>
        </w:rPr>
        <w:t xml:space="preserve">Use case này được khởi động khi </w:t>
      </w:r>
      <w:r w:rsidR="000A7ED7">
        <w:rPr>
          <w:sz w:val="26"/>
          <w:szCs w:val="26"/>
          <w:lang w:val="en-US"/>
        </w:rPr>
        <w:t>Giáo Viên</w:t>
      </w:r>
      <w:r w:rsidRPr="00083B72">
        <w:rPr>
          <w:sz w:val="26"/>
          <w:szCs w:val="26"/>
        </w:rPr>
        <w:t xml:space="preserve"> khởi động chương trình, và </w:t>
      </w:r>
      <w:r w:rsidR="000A7ED7" w:rsidRPr="00083B72">
        <w:rPr>
          <w:sz w:val="26"/>
          <w:szCs w:val="26"/>
        </w:rPr>
        <w:t xml:space="preserve">chọn </w:t>
      </w:r>
      <w:r w:rsidR="000A7ED7">
        <w:rPr>
          <w:sz w:val="26"/>
          <w:szCs w:val="26"/>
          <w:lang w:val="en-US"/>
        </w:rPr>
        <w:t xml:space="preserve">chức năng “Soạn bài tập tự luận” </w:t>
      </w:r>
      <w:r w:rsidRPr="00083B72">
        <w:rPr>
          <w:sz w:val="26"/>
          <w:szCs w:val="26"/>
        </w:rPr>
        <w:t>trên menu chính của chương trình.</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161" w:name="_Toc259099207"/>
      <w:r w:rsidRPr="00083B72">
        <w:rPr>
          <w:rFonts w:ascii="Times New Roman" w:hAnsi="Times New Roman"/>
          <w:sz w:val="26"/>
          <w:szCs w:val="26"/>
        </w:rPr>
        <w:t>Các dòng sự kiện khác</w:t>
      </w:r>
      <w:bookmarkEnd w:id="161"/>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62" w:name="_Toc258620344"/>
      <w:bookmarkStart w:id="163" w:name="_Toc259099208"/>
      <w:r w:rsidRPr="00083B72">
        <w:rPr>
          <w:rFonts w:ascii="Times New Roman" w:hAnsi="Times New Roman"/>
          <w:sz w:val="26"/>
          <w:szCs w:val="26"/>
        </w:rPr>
        <w:t>Các yêu cầu đặc biệt</w:t>
      </w:r>
      <w:bookmarkEnd w:id="162"/>
      <w:bookmarkEnd w:id="163"/>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64" w:name="_Toc258620345"/>
      <w:bookmarkStart w:id="165" w:name="_Toc259099209"/>
      <w:r w:rsidRPr="00083B72">
        <w:rPr>
          <w:rFonts w:ascii="Times New Roman" w:hAnsi="Times New Roman"/>
          <w:sz w:val="26"/>
          <w:szCs w:val="26"/>
        </w:rPr>
        <w:lastRenderedPageBreak/>
        <w:t>Tình trạng phần mềm trước khi thực hiện Use case</w:t>
      </w:r>
      <w:bookmarkEnd w:id="164"/>
      <w:bookmarkEnd w:id="165"/>
    </w:p>
    <w:p w:rsidR="000A7ED7" w:rsidRPr="000A7ED7" w:rsidRDefault="00F95CA4" w:rsidP="000A7ED7">
      <w:pPr>
        <w:pStyle w:val="BodyText"/>
        <w:jc w:val="both"/>
        <w:rPr>
          <w:sz w:val="26"/>
          <w:szCs w:val="26"/>
          <w:lang w:val="en-US"/>
        </w:rPr>
      </w:pPr>
      <w:r w:rsidRPr="00083B72">
        <w:rPr>
          <w:sz w:val="26"/>
          <w:szCs w:val="26"/>
        </w:rPr>
        <w:t xml:space="preserve">Màn hình chính của chương trình được hiển thị. Trên màn hình chính sẽ có menu cho phép </w:t>
      </w:r>
      <w:r w:rsidR="000A7ED7" w:rsidRPr="00083B72">
        <w:rPr>
          <w:sz w:val="26"/>
          <w:szCs w:val="26"/>
        </w:rPr>
        <w:t xml:space="preserve">chọn </w:t>
      </w:r>
      <w:r w:rsidR="000A7ED7">
        <w:rPr>
          <w:sz w:val="26"/>
          <w:szCs w:val="26"/>
          <w:lang w:val="en-US"/>
        </w:rPr>
        <w:t xml:space="preserve">chức năng “Soạn bài tập tự luận”. </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66" w:name="_Toc258620346"/>
      <w:bookmarkStart w:id="167" w:name="_Toc259099210"/>
      <w:r w:rsidRPr="00083B72">
        <w:rPr>
          <w:rFonts w:ascii="Times New Roman" w:hAnsi="Times New Roman"/>
          <w:sz w:val="26"/>
          <w:szCs w:val="26"/>
        </w:rPr>
        <w:t>Tình trạng phần mềm sau khi thực hiện Use case</w:t>
      </w:r>
      <w:bookmarkEnd w:id="166"/>
      <w:bookmarkEnd w:id="167"/>
    </w:p>
    <w:p w:rsidR="00F95CA4" w:rsidRPr="00083B72" w:rsidRDefault="00F95CA4" w:rsidP="000A7ED7">
      <w:pPr>
        <w:pStyle w:val="BodyText"/>
        <w:jc w:val="both"/>
        <w:rPr>
          <w:sz w:val="26"/>
          <w:szCs w:val="26"/>
          <w:lang w:val="en-US"/>
        </w:rPr>
      </w:pPr>
      <w:r w:rsidRPr="00083B72">
        <w:rPr>
          <w:sz w:val="26"/>
          <w:szCs w:val="26"/>
        </w:rPr>
        <w:t xml:space="preserve">Nếu Use case thực hiện thành công thì phần mềm sẽ hiển thị những nội dung </w:t>
      </w:r>
      <w:r w:rsidR="000A7ED7" w:rsidRPr="00083B72">
        <w:rPr>
          <w:sz w:val="26"/>
          <w:szCs w:val="26"/>
        </w:rPr>
        <w:t xml:space="preserve">cho phép chọn </w:t>
      </w:r>
      <w:r w:rsidR="000A7ED7">
        <w:rPr>
          <w:sz w:val="26"/>
          <w:szCs w:val="26"/>
          <w:lang w:val="en-US"/>
        </w:rPr>
        <w:t>chức năng “Soạn bài tập tự luận”</w:t>
      </w:r>
      <w:r w:rsidRPr="00083B72">
        <w:rPr>
          <w:sz w:val="26"/>
          <w:szCs w:val="26"/>
        </w:rPr>
        <w:t xml:space="preserve">.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68" w:name="_Toc258620347"/>
      <w:bookmarkStart w:id="169" w:name="_Toc259099211"/>
      <w:r w:rsidRPr="00083B72">
        <w:rPr>
          <w:rFonts w:ascii="Times New Roman" w:hAnsi="Times New Roman"/>
          <w:sz w:val="26"/>
          <w:szCs w:val="26"/>
        </w:rPr>
        <w:t>Điểm mở rộng</w:t>
      </w:r>
      <w:bookmarkEnd w:id="168"/>
      <w:bookmarkEnd w:id="169"/>
    </w:p>
    <w:p w:rsidR="004F631E" w:rsidRPr="0076274A" w:rsidRDefault="00F95CA4" w:rsidP="0076274A">
      <w:pPr>
        <w:pStyle w:val="BodyText"/>
        <w:jc w:val="both"/>
        <w:rPr>
          <w:sz w:val="26"/>
          <w:szCs w:val="26"/>
        </w:rPr>
      </w:pPr>
      <w:r w:rsidRPr="00083B72">
        <w:rPr>
          <w:sz w:val="26"/>
          <w:szCs w:val="26"/>
        </w:rPr>
        <w:t>Không có</w:t>
      </w:r>
      <w:r w:rsidRPr="00083B72">
        <w:rPr>
          <w:sz w:val="26"/>
          <w:szCs w:val="26"/>
          <w:lang w:val="en-US"/>
        </w:rPr>
        <w:t>.</w:t>
      </w:r>
    </w:p>
    <w:p w:rsidR="004F631E" w:rsidRPr="00083B72" w:rsidRDefault="004F631E" w:rsidP="004F631E">
      <w:pPr>
        <w:pStyle w:val="ListParagraph"/>
        <w:rPr>
          <w:rFonts w:ascii="Times New Roman" w:hAnsi="Times New Roman" w:cs="Times New Roman"/>
          <w:sz w:val="26"/>
          <w:szCs w:val="26"/>
        </w:rPr>
      </w:pPr>
    </w:p>
    <w:p w:rsidR="004F631E" w:rsidRPr="00E30B1C" w:rsidRDefault="004F631E" w:rsidP="00F35D02">
      <w:pPr>
        <w:pStyle w:val="ListParagraph"/>
        <w:numPr>
          <w:ilvl w:val="0"/>
          <w:numId w:val="11"/>
        </w:numPr>
        <w:rPr>
          <w:rFonts w:ascii="Times New Roman" w:eastAsia="Times New Roman" w:hAnsi="Times New Roman" w:cs="Times New Roman"/>
          <w:b/>
          <w:bCs/>
          <w:color w:val="0070C0"/>
          <w:sz w:val="26"/>
          <w:szCs w:val="26"/>
          <w:u w:val="single"/>
          <w:lang w:val="vi-VN" w:eastAsia="vi-VN"/>
        </w:rPr>
      </w:pPr>
      <w:r w:rsidRPr="00083B72">
        <w:rPr>
          <w:rFonts w:ascii="Times New Roman" w:eastAsia="Times New Roman" w:hAnsi="Times New Roman" w:cs="Times New Roman"/>
          <w:b/>
          <w:bCs/>
          <w:color w:val="0070C0"/>
          <w:sz w:val="26"/>
          <w:szCs w:val="26"/>
          <w:u w:val="single"/>
          <w:lang w:eastAsia="vi-VN"/>
        </w:rPr>
        <w:t>Một số y</w:t>
      </w:r>
      <w:r w:rsidRPr="00083B72">
        <w:rPr>
          <w:rFonts w:ascii="Times New Roman" w:eastAsia="Times New Roman" w:hAnsi="Times New Roman" w:cs="Times New Roman"/>
          <w:b/>
          <w:bCs/>
          <w:color w:val="0070C0"/>
          <w:sz w:val="26"/>
          <w:szCs w:val="26"/>
          <w:u w:val="single"/>
          <w:lang w:val="vi-VN" w:eastAsia="vi-VN"/>
        </w:rPr>
        <w:t>êu cầu phi chứ</w:t>
      </w:r>
      <w:r w:rsidRPr="00083B72">
        <w:rPr>
          <w:rFonts w:ascii="Times New Roman" w:eastAsia="Times New Roman" w:hAnsi="Times New Roman" w:cs="Times New Roman"/>
          <w:b/>
          <w:bCs/>
          <w:color w:val="0070C0"/>
          <w:sz w:val="26"/>
          <w:szCs w:val="26"/>
          <w:u w:val="single"/>
          <w:lang w:eastAsia="vi-VN"/>
        </w:rPr>
        <w:t>c</w:t>
      </w:r>
      <w:r w:rsidRPr="00083B72">
        <w:rPr>
          <w:rFonts w:ascii="Times New Roman" w:eastAsia="Times New Roman" w:hAnsi="Times New Roman" w:cs="Times New Roman"/>
          <w:b/>
          <w:bCs/>
          <w:color w:val="0070C0"/>
          <w:sz w:val="26"/>
          <w:szCs w:val="26"/>
          <w:u w:val="single"/>
          <w:lang w:val="vi-VN" w:eastAsia="vi-VN"/>
        </w:rPr>
        <w:t xml:space="preserve"> năng</w:t>
      </w:r>
      <w:r w:rsidRPr="00083B72">
        <w:rPr>
          <w:rFonts w:ascii="Times New Roman" w:eastAsia="Times New Roman" w:hAnsi="Times New Roman" w:cs="Times New Roman"/>
          <w:b/>
          <w:bCs/>
          <w:color w:val="0070C0"/>
          <w:sz w:val="26"/>
          <w:szCs w:val="26"/>
          <w:lang w:val="vi-VN" w:eastAsia="vi-VN"/>
        </w:rPr>
        <w:t>:</w:t>
      </w:r>
    </w:p>
    <w:p w:rsidR="00F35D02" w:rsidRPr="00083B72" w:rsidRDefault="00F35D02" w:rsidP="00346AA7">
      <w:pPr>
        <w:pStyle w:val="Heading1"/>
        <w:numPr>
          <w:ilvl w:val="0"/>
          <w:numId w:val="0"/>
        </w:numPr>
        <w:ind w:left="432" w:hanging="432"/>
        <w:rPr>
          <w:rFonts w:ascii="Times New Roman" w:hAnsi="Times New Roman"/>
          <w:sz w:val="26"/>
          <w:szCs w:val="26"/>
          <w:shd w:val="clear" w:color="auto" w:fill="E6ECF9"/>
        </w:rPr>
      </w:pPr>
      <w:bookmarkStart w:id="170" w:name="_Toc259099212"/>
      <w:r w:rsidRPr="00083B72">
        <w:rPr>
          <w:rFonts w:ascii="Times New Roman" w:hAnsi="Times New Roman"/>
          <w:sz w:val="26"/>
          <w:szCs w:val="26"/>
          <w:shd w:val="clear" w:color="auto" w:fill="E6ECF9"/>
        </w:rPr>
        <w:t>IV.Yêu cầu giao diện:</w:t>
      </w:r>
      <w:bookmarkEnd w:id="170"/>
    </w:p>
    <w:p w:rsidR="00F35D02" w:rsidRPr="00083B72" w:rsidRDefault="00F35D02"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1.Giao diện người dùng</w:t>
      </w:r>
      <w:r w:rsidR="00E120CC" w:rsidRPr="00083B72">
        <w:rPr>
          <w:rFonts w:ascii="Times New Roman" w:hAnsi="Times New Roman" w:cs="Times New Roman"/>
          <w:sz w:val="26"/>
          <w:szCs w:val="26"/>
          <w:lang w:val="vi-VN"/>
        </w:rPr>
        <w:t>:</w:t>
      </w:r>
    </w:p>
    <w:p w:rsidR="00E120CC" w:rsidRPr="00083B72" w:rsidRDefault="00E120CC"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2.Giao diện phần cứng:</w:t>
      </w:r>
    </w:p>
    <w:p w:rsidR="00E120CC" w:rsidRPr="00083B72" w:rsidRDefault="00E120CC"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3.Giao diện phần mềm:</w:t>
      </w:r>
    </w:p>
    <w:p w:rsidR="00E120CC" w:rsidRPr="00083B72" w:rsidRDefault="00E120CC"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4.Giao diện truyền thông:</w:t>
      </w:r>
    </w:p>
    <w:p w:rsidR="00E120CC" w:rsidRPr="00083B72" w:rsidRDefault="00E120CC" w:rsidP="00346AA7">
      <w:pPr>
        <w:pStyle w:val="Heading1"/>
        <w:numPr>
          <w:ilvl w:val="0"/>
          <w:numId w:val="0"/>
        </w:numPr>
        <w:rPr>
          <w:rFonts w:ascii="Times New Roman" w:hAnsi="Times New Roman"/>
          <w:sz w:val="26"/>
          <w:szCs w:val="26"/>
          <w:shd w:val="clear" w:color="auto" w:fill="E6ECF9"/>
        </w:rPr>
      </w:pPr>
      <w:bookmarkStart w:id="171" w:name="_Toc259099213"/>
      <w:r w:rsidRPr="00083B72">
        <w:rPr>
          <w:rFonts w:ascii="Times New Roman" w:hAnsi="Times New Roman"/>
          <w:sz w:val="26"/>
          <w:szCs w:val="26"/>
          <w:shd w:val="clear" w:color="auto" w:fill="E6ECF9"/>
        </w:rPr>
        <w:t>V.Yêu cầu phi chức năng:</w:t>
      </w:r>
      <w:bookmarkEnd w:id="171"/>
    </w:p>
    <w:p w:rsidR="004F631E" w:rsidRPr="00083B72" w:rsidRDefault="004F631E" w:rsidP="004F631E">
      <w:pPr>
        <w:pStyle w:val="ListParagraph"/>
        <w:rPr>
          <w:rFonts w:ascii="Times New Roman" w:eastAsia="Times New Roman" w:hAnsi="Times New Roman" w:cs="Times New Roman"/>
          <w:sz w:val="26"/>
          <w:szCs w:val="26"/>
          <w:lang w:val="vi-VN"/>
        </w:rPr>
      </w:pP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Giao diện đẹp (color, background, icon, button, mouse…), hình ảnh vui nhộn, ngộ nghĩnh, gây lôi cuốn, phụ hợp với lứa tuổi của học sinh…</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Âm nhạc phù hợp, nhẹ nhàng. Có tùy chỉnh tắt/mở âm thanh.</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Dễ sử dụng, tiện lợi. Không có quá nhiều thứ được thể hiện trên một màn hình…</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Giao diện tiếng việt, dễ hiểu, không sử dụng các từ ngữ chuyên ngành, khó hiểu cho học sinh tại các mục như menu, button…</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 xml:space="preserve">Từ ngữ, hình ảnh sắp xếp trật tự, vừa đủ, không quá nhiều, gây đầy màn hình, khó đọc, không được dùng các hình ảnh không phù hợp với lứa tuổi của học sinh… </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Kích thước chữ phải đủ lớn, mỗi màn hình tùy theo chức năng mà sẽ có số lượng hình ảnh phù hợp (nhưng không quá 5 hình) và size chữ không dưới 14.</w:t>
      </w:r>
    </w:p>
    <w:p w:rsidR="004F631E" w:rsidRPr="00083B72" w:rsidRDefault="004F631E" w:rsidP="00346AA7">
      <w:pPr>
        <w:ind w:left="360"/>
        <w:rPr>
          <w:rFonts w:ascii="Times New Roman" w:hAnsi="Times New Roman" w:cs="Times New Roman"/>
          <w:sz w:val="26"/>
          <w:szCs w:val="26"/>
          <w:shd w:val="clear" w:color="auto" w:fill="E6ECF9"/>
          <w:lang w:val="vi-VN"/>
        </w:rPr>
      </w:pPr>
    </w:p>
    <w:p w:rsidR="00E120CC" w:rsidRPr="00083B72" w:rsidRDefault="00E120CC" w:rsidP="00346AA7">
      <w:pPr>
        <w:ind w:left="36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1.Yêu cầu hiệu suất:</w:t>
      </w:r>
    </w:p>
    <w:p w:rsidR="004F631E" w:rsidRPr="00083B72" w:rsidRDefault="004F631E" w:rsidP="00346AA7">
      <w:pPr>
        <w:pStyle w:val="ListParagraph"/>
        <w:numPr>
          <w:ilvl w:val="0"/>
          <w:numId w:val="16"/>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Chương trình chạy nhanh,ổn định.</w:t>
      </w:r>
    </w:p>
    <w:p w:rsidR="004F631E" w:rsidRPr="00083B72" w:rsidRDefault="004F631E" w:rsidP="00346AA7">
      <w:pPr>
        <w:pStyle w:val="ListParagraph"/>
        <w:numPr>
          <w:ilvl w:val="0"/>
          <w:numId w:val="16"/>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Không có quá 2 lỗi trên 1 tuần.</w:t>
      </w:r>
    </w:p>
    <w:p w:rsidR="00E120CC" w:rsidRPr="00083B72" w:rsidRDefault="00E120CC" w:rsidP="00346AA7">
      <w:pPr>
        <w:ind w:left="36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lastRenderedPageBreak/>
        <w:t>2.Yêu cầ</w:t>
      </w:r>
      <w:r w:rsidR="004F631E" w:rsidRPr="00083B72">
        <w:rPr>
          <w:rFonts w:ascii="Times New Roman" w:hAnsi="Times New Roman" w:cs="Times New Roman"/>
          <w:sz w:val="26"/>
          <w:szCs w:val="26"/>
          <w:shd w:val="clear" w:color="auto" w:fill="E6ECF9"/>
        </w:rPr>
        <w:t xml:space="preserve">u </w:t>
      </w:r>
      <w:r w:rsidRPr="00083B72">
        <w:rPr>
          <w:rFonts w:ascii="Times New Roman" w:hAnsi="Times New Roman" w:cs="Times New Roman"/>
          <w:sz w:val="26"/>
          <w:szCs w:val="26"/>
          <w:shd w:val="clear" w:color="auto" w:fill="E6ECF9"/>
        </w:rPr>
        <w:t>an toàn:</w:t>
      </w:r>
    </w:p>
    <w:p w:rsidR="004F631E"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Từ ngữ không thô tục.</w:t>
      </w:r>
    </w:p>
    <w:p w:rsidR="00BA224F"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Hình ảnh không khiêu gợi.</w:t>
      </w:r>
    </w:p>
    <w:p w:rsidR="00BA224F"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Tránh dùng những hình ảnh bạo lực.</w:t>
      </w:r>
    </w:p>
    <w:p w:rsidR="00BA224F"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w:t>
      </w:r>
    </w:p>
    <w:p w:rsidR="00E120CC" w:rsidRPr="00083B72" w:rsidRDefault="00E120CC" w:rsidP="00346AA7">
      <w:pPr>
        <w:ind w:left="36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3.Yêu cầu bảo mật:</w:t>
      </w:r>
    </w:p>
    <w:p w:rsidR="00E120CC" w:rsidRPr="00083B72" w:rsidRDefault="00BA224F" w:rsidP="00346AA7">
      <w:pPr>
        <w:ind w:firstLine="72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Chưa yêu cầu.</w:t>
      </w:r>
    </w:p>
    <w:p w:rsidR="00E120CC" w:rsidRPr="00083B72" w:rsidRDefault="00E120CC" w:rsidP="00346AA7">
      <w:pPr>
        <w:pStyle w:val="Heading1"/>
        <w:numPr>
          <w:ilvl w:val="0"/>
          <w:numId w:val="0"/>
        </w:numPr>
        <w:ind w:left="432" w:hanging="432"/>
        <w:rPr>
          <w:rFonts w:ascii="Times New Roman" w:hAnsi="Times New Roman"/>
          <w:sz w:val="26"/>
          <w:szCs w:val="26"/>
          <w:shd w:val="clear" w:color="auto" w:fill="E6ECF9"/>
        </w:rPr>
      </w:pPr>
      <w:bookmarkStart w:id="172" w:name="_Toc259099214"/>
      <w:r w:rsidRPr="00083B72">
        <w:rPr>
          <w:rFonts w:ascii="Times New Roman" w:hAnsi="Times New Roman"/>
          <w:sz w:val="26"/>
          <w:szCs w:val="26"/>
          <w:shd w:val="clear" w:color="auto" w:fill="E6ECF9"/>
        </w:rPr>
        <w:t>VI. Các yêu cầu khác:</w:t>
      </w:r>
      <w:bookmarkEnd w:id="172"/>
    </w:p>
    <w:p w:rsidR="00BA224F" w:rsidRPr="00083B72" w:rsidRDefault="00BA224F"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Phần mề</w:t>
      </w:r>
      <w:r w:rsidR="00EA6C1B" w:rsidRPr="00083B72">
        <w:rPr>
          <w:rFonts w:ascii="Times New Roman" w:hAnsi="Times New Roman" w:cs="Times New Roman"/>
          <w:sz w:val="26"/>
          <w:szCs w:val="26"/>
          <w:shd w:val="clear" w:color="auto" w:fill="E6ECF9"/>
          <w:lang w:val="vi-VN"/>
        </w:rPr>
        <w:t xml:space="preserve">m do chúng tôi </w:t>
      </w:r>
      <w:r w:rsidR="00EA6C1B" w:rsidRPr="00083B72">
        <w:rPr>
          <w:rFonts w:ascii="Times New Roman" w:hAnsi="Times New Roman" w:cs="Times New Roman"/>
          <w:sz w:val="26"/>
          <w:szCs w:val="26"/>
          <w:shd w:val="clear" w:color="auto" w:fill="E6ECF9"/>
        </w:rPr>
        <w:t>gi</w:t>
      </w:r>
      <w:r w:rsidRPr="00083B72">
        <w:rPr>
          <w:rFonts w:ascii="Times New Roman" w:hAnsi="Times New Roman" w:cs="Times New Roman"/>
          <w:sz w:val="26"/>
          <w:szCs w:val="26"/>
          <w:shd w:val="clear" w:color="auto" w:fill="E6ECF9"/>
          <w:lang w:val="vi-VN"/>
        </w:rPr>
        <w:t>ữ bản quyền.</w:t>
      </w:r>
    </w:p>
    <w:p w:rsidR="00BA224F" w:rsidRPr="00083B72" w:rsidRDefault="00BA224F"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Cấm sao chép phần mềm.</w:t>
      </w:r>
    </w:p>
    <w:p w:rsidR="00BA224F" w:rsidRPr="00083B72" w:rsidRDefault="00BA224F"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Có nhiệm vụ bả</w:t>
      </w:r>
      <w:r w:rsidR="00EA6C1B" w:rsidRPr="00083B72">
        <w:rPr>
          <w:rFonts w:ascii="Times New Roman" w:hAnsi="Times New Roman" w:cs="Times New Roman"/>
          <w:sz w:val="26"/>
          <w:szCs w:val="26"/>
          <w:shd w:val="clear" w:color="auto" w:fill="E6ECF9"/>
          <w:lang w:val="vi-VN"/>
        </w:rPr>
        <w:t>o trì cho khách h</w:t>
      </w:r>
      <w:r w:rsidR="00EA6C1B" w:rsidRPr="00083B72">
        <w:rPr>
          <w:rFonts w:ascii="Times New Roman" w:hAnsi="Times New Roman" w:cs="Times New Roman"/>
          <w:sz w:val="26"/>
          <w:szCs w:val="26"/>
          <w:shd w:val="clear" w:color="auto" w:fill="E6ECF9"/>
        </w:rPr>
        <w:t>àng</w:t>
      </w:r>
      <w:r w:rsidRPr="00083B72">
        <w:rPr>
          <w:rFonts w:ascii="Times New Roman" w:hAnsi="Times New Roman" w:cs="Times New Roman"/>
          <w:sz w:val="26"/>
          <w:szCs w:val="26"/>
          <w:shd w:val="clear" w:color="auto" w:fill="E6ECF9"/>
          <w:lang w:val="vi-VN"/>
        </w:rPr>
        <w:t xml:space="preserve"> khi phần mềm có lỗi.</w:t>
      </w:r>
    </w:p>
    <w:p w:rsidR="00BA224F" w:rsidRPr="00083B72" w:rsidRDefault="00AF6BC8"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 xml:space="preserve">Tư vấn tiếp đón ân cần khách </w:t>
      </w:r>
      <w:r w:rsidR="00EA6C1B" w:rsidRPr="00083B72">
        <w:rPr>
          <w:rFonts w:ascii="Times New Roman" w:hAnsi="Times New Roman" w:cs="Times New Roman"/>
          <w:sz w:val="26"/>
          <w:szCs w:val="26"/>
          <w:shd w:val="clear" w:color="auto" w:fill="E6ECF9"/>
          <w:lang w:val="vi-VN"/>
        </w:rPr>
        <w:t>h</w:t>
      </w:r>
      <w:r w:rsidR="00EA6C1B" w:rsidRPr="00083B72">
        <w:rPr>
          <w:rFonts w:ascii="Times New Roman" w:hAnsi="Times New Roman" w:cs="Times New Roman"/>
          <w:sz w:val="26"/>
          <w:szCs w:val="26"/>
          <w:shd w:val="clear" w:color="auto" w:fill="E6ECF9"/>
        </w:rPr>
        <w:t>àng</w:t>
      </w:r>
      <w:r w:rsidRPr="00083B72">
        <w:rPr>
          <w:rFonts w:ascii="Times New Roman" w:hAnsi="Times New Roman" w:cs="Times New Roman"/>
          <w:sz w:val="26"/>
          <w:szCs w:val="26"/>
          <w:shd w:val="clear" w:color="auto" w:fill="E6ECF9"/>
          <w:lang w:val="vi-VN"/>
        </w:rPr>
        <w:t>.</w:t>
      </w:r>
    </w:p>
    <w:p w:rsidR="00F95CA4" w:rsidRPr="00083B72" w:rsidRDefault="00E120CC"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Phụ Lục A: Bảng thuật ngử</w:t>
      </w:r>
      <w:r w:rsidR="00F95CA4" w:rsidRPr="00083B72">
        <w:rPr>
          <w:rFonts w:ascii="Times New Roman" w:hAnsi="Times New Roman" w:cs="Times New Roman"/>
          <w:sz w:val="26"/>
          <w:szCs w:val="26"/>
          <w:shd w:val="clear" w:color="auto" w:fill="E6ECF9"/>
        </w:rPr>
        <w:t>:</w:t>
      </w:r>
    </w:p>
    <w:p w:rsidR="00F95CA4" w:rsidRPr="00083B72" w:rsidRDefault="00B7233B" w:rsidP="00B7233B">
      <w:pPr>
        <w:pStyle w:val="Heading2"/>
        <w:numPr>
          <w:ilvl w:val="0"/>
          <w:numId w:val="0"/>
        </w:numPr>
        <w:ind w:left="1080"/>
        <w:rPr>
          <w:rFonts w:ascii="Times New Roman" w:hAnsi="Times New Roman"/>
          <w:sz w:val="26"/>
          <w:szCs w:val="26"/>
        </w:rPr>
      </w:pPr>
      <w:bookmarkStart w:id="173" w:name="_Toc258620283"/>
      <w:bookmarkStart w:id="174" w:name="_Toc258975120"/>
      <w:bookmarkStart w:id="175" w:name="_Toc258975280"/>
      <w:bookmarkStart w:id="176" w:name="_Toc259099215"/>
      <w:r w:rsidRPr="00083B72">
        <w:rPr>
          <w:rFonts w:ascii="Times New Roman" w:hAnsi="Times New Roman"/>
          <w:sz w:val="26"/>
          <w:szCs w:val="26"/>
          <w:lang w:val="en-US"/>
        </w:rPr>
        <w:t xml:space="preserve">12.1 </w:t>
      </w:r>
      <w:r w:rsidR="00F95CA4" w:rsidRPr="00083B72">
        <w:rPr>
          <w:rFonts w:ascii="Times New Roman" w:hAnsi="Times New Roman"/>
          <w:sz w:val="26"/>
          <w:szCs w:val="26"/>
        </w:rPr>
        <w:t>Danh sách các Actor của mô hình</w:t>
      </w:r>
      <w:bookmarkEnd w:id="173"/>
      <w:bookmarkEnd w:id="174"/>
      <w:bookmarkEnd w:id="175"/>
      <w:bookmarkEnd w:id="17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08"/>
        <w:gridCol w:w="3398"/>
        <w:gridCol w:w="5445"/>
      </w:tblGrid>
      <w:tr w:rsidR="00F95CA4" w:rsidRPr="00083B72" w:rsidTr="001034E2">
        <w:tc>
          <w:tcPr>
            <w:tcW w:w="670"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STT</w:t>
            </w:r>
          </w:p>
        </w:tc>
        <w:tc>
          <w:tcPr>
            <w:tcW w:w="3398"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Actor</w:t>
            </w:r>
          </w:p>
        </w:tc>
        <w:tc>
          <w:tcPr>
            <w:tcW w:w="5445"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Ý nghĩa</w:t>
            </w:r>
          </w:p>
        </w:tc>
      </w:tr>
      <w:tr w:rsidR="00F95CA4" w:rsidRPr="00083B72" w:rsidTr="001034E2">
        <w:tc>
          <w:tcPr>
            <w:tcW w:w="670"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1</w:t>
            </w:r>
          </w:p>
        </w:tc>
        <w:tc>
          <w:tcPr>
            <w:tcW w:w="339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hAnsi="Times New Roman" w:cs="Times New Roman"/>
                <w:sz w:val="26"/>
                <w:szCs w:val="26"/>
                <w:lang w:eastAsia="ja-JP"/>
              </w:rPr>
            </w:pPr>
            <w:r w:rsidRPr="00083B72">
              <w:rPr>
                <w:rFonts w:ascii="Times New Roman" w:hAnsi="Times New Roman" w:cs="Times New Roman"/>
                <w:sz w:val="26"/>
                <w:szCs w:val="26"/>
                <w:lang w:eastAsia="ja-JP"/>
              </w:rPr>
              <w:t>Hoc Sinh</w:t>
            </w:r>
          </w:p>
        </w:tc>
        <w:tc>
          <w:tcPr>
            <w:tcW w:w="5445"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Học Sinh</w:t>
            </w:r>
          </w:p>
        </w:tc>
      </w:tr>
    </w:tbl>
    <w:p w:rsidR="00F95CA4" w:rsidRPr="00083B72" w:rsidRDefault="00F95CA4" w:rsidP="00F95CA4">
      <w:pPr>
        <w:rPr>
          <w:rFonts w:ascii="Times New Roman" w:hAnsi="Times New Roman" w:cs="Times New Roman"/>
          <w:sz w:val="26"/>
          <w:szCs w:val="26"/>
        </w:rPr>
      </w:pP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77" w:name="_Toc127440081"/>
      <w:bookmarkStart w:id="178" w:name="_Toc14311858"/>
      <w:bookmarkStart w:id="179" w:name="_Toc14311591"/>
      <w:bookmarkStart w:id="180" w:name="_Toc258620284"/>
      <w:bookmarkStart w:id="181" w:name="_Toc258975121"/>
      <w:bookmarkStart w:id="182" w:name="_Toc258975281"/>
      <w:bookmarkStart w:id="183" w:name="_Toc259099216"/>
      <w:r w:rsidRPr="00083B72">
        <w:rPr>
          <w:rFonts w:ascii="Times New Roman" w:hAnsi="Times New Roman"/>
          <w:sz w:val="26"/>
          <w:szCs w:val="26"/>
        </w:rPr>
        <w:t>Danh sách các Use-case của mô hình</w:t>
      </w:r>
      <w:bookmarkEnd w:id="177"/>
      <w:bookmarkEnd w:id="178"/>
      <w:bookmarkEnd w:id="179"/>
      <w:bookmarkEnd w:id="180"/>
      <w:bookmarkEnd w:id="181"/>
      <w:bookmarkEnd w:id="182"/>
      <w:bookmarkEnd w:id="18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08"/>
        <w:gridCol w:w="3376"/>
        <w:gridCol w:w="5476"/>
      </w:tblGrid>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STT</w:t>
            </w:r>
          </w:p>
        </w:tc>
        <w:tc>
          <w:tcPr>
            <w:tcW w:w="3376"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Use-case</w:t>
            </w:r>
          </w:p>
        </w:tc>
        <w:tc>
          <w:tcPr>
            <w:tcW w:w="5476"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Ý nghĩa</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1</w:t>
            </w:r>
          </w:p>
        </w:tc>
        <w:tc>
          <w:tcPr>
            <w:tcW w:w="3376" w:type="dxa"/>
            <w:tcBorders>
              <w:top w:val="single" w:sz="6" w:space="0" w:color="000000"/>
              <w:left w:val="single" w:sz="6" w:space="0" w:color="000000"/>
              <w:bottom w:val="single" w:sz="6" w:space="0" w:color="000000"/>
              <w:right w:val="single" w:sz="6" w:space="0" w:color="000000"/>
            </w:tcBorders>
          </w:tcPr>
          <w:p w:rsidR="00F95CA4" w:rsidRPr="00083B72" w:rsidRDefault="00442B1F"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sz w:val="26"/>
                <w:szCs w:val="26"/>
              </w:rPr>
            </w:pPr>
            <w:r w:rsidRPr="00083B72">
              <w:rPr>
                <w:rFonts w:ascii="Times New Roman" w:hAnsi="Times New Roman"/>
                <w:color w:val="0000FF"/>
                <w:sz w:val="26"/>
                <w:szCs w:val="26"/>
              </w:rPr>
              <w:t>Chọn Bài Học</w:t>
            </w:r>
          </w:p>
        </w:tc>
        <w:tc>
          <w:tcPr>
            <w:tcW w:w="5476"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hAnsi="Times New Roman" w:cs="Times New Roman"/>
                <w:sz w:val="26"/>
                <w:szCs w:val="26"/>
                <w:lang w:eastAsia="ja-JP"/>
              </w:rPr>
            </w:pPr>
            <w:r w:rsidRPr="00083B72">
              <w:rPr>
                <w:rFonts w:ascii="Times New Roman" w:hAnsi="Times New Roman" w:cs="Times New Roman"/>
                <w:sz w:val="26"/>
                <w:szCs w:val="26"/>
                <w:lang w:eastAsia="ja-JP"/>
              </w:rPr>
              <w:t>Chọn Bài Học</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2</w:t>
            </w:r>
          </w:p>
        </w:tc>
        <w:tc>
          <w:tcPr>
            <w:tcW w:w="33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Chọn bài tập</w:t>
            </w:r>
          </w:p>
        </w:tc>
        <w:tc>
          <w:tcPr>
            <w:tcW w:w="54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Chọn bài tập</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3</w:t>
            </w:r>
          </w:p>
        </w:tc>
        <w:tc>
          <w:tcPr>
            <w:tcW w:w="33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Giải trí</w:t>
            </w:r>
          </w:p>
        </w:tc>
        <w:tc>
          <w:tcPr>
            <w:tcW w:w="54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rPr>
                <w:rFonts w:ascii="Times New Roman" w:hAnsi="Times New Roman"/>
                <w:color w:val="0000FF"/>
                <w:sz w:val="26"/>
                <w:szCs w:val="26"/>
              </w:rPr>
            </w:pPr>
            <w:r>
              <w:rPr>
                <w:rFonts w:ascii="Times New Roman" w:hAnsi="Times New Roman"/>
                <w:color w:val="0000FF"/>
                <w:sz w:val="26"/>
                <w:szCs w:val="26"/>
                <w:lang w:val="en-US"/>
              </w:rPr>
              <w:t>Giải trí</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4</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fr-FR"/>
              </w:rPr>
              <w:t>Xem đáp án</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fr-FR"/>
              </w:rPr>
              <w:t>Xem đáp án</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5</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 xml:space="preserve">Xem bài làm mẫu </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 xml:space="preserve">Xem bài làm mẫu </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6</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Gởi bài cho giáo viên xem</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Gởi bài cho giáo viên xem</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7</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Soạn bài giảng</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Soạn bài giảng</w:t>
            </w:r>
          </w:p>
        </w:tc>
      </w:tr>
      <w:tr w:rsidR="001B3134" w:rsidRPr="00083B72" w:rsidTr="001B3134">
        <w:tc>
          <w:tcPr>
            <w:tcW w:w="708" w:type="dxa"/>
            <w:tcBorders>
              <w:top w:val="single" w:sz="6" w:space="0" w:color="000000"/>
              <w:left w:val="single" w:sz="6" w:space="0" w:color="000000"/>
              <w:bottom w:val="single" w:sz="6" w:space="0" w:color="000000"/>
              <w:right w:val="single" w:sz="6" w:space="0" w:color="000000"/>
            </w:tcBorders>
          </w:tcPr>
          <w:p w:rsidR="001B3134" w:rsidRPr="00083B72" w:rsidRDefault="001B313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8</w:t>
            </w:r>
          </w:p>
        </w:tc>
        <w:tc>
          <w:tcPr>
            <w:tcW w:w="3376" w:type="dxa"/>
            <w:tcBorders>
              <w:top w:val="single" w:sz="6" w:space="0" w:color="000000"/>
              <w:left w:val="single" w:sz="6" w:space="0" w:color="000000"/>
              <w:bottom w:val="single" w:sz="6" w:space="0" w:color="000000"/>
              <w:right w:val="single" w:sz="6" w:space="0" w:color="000000"/>
            </w:tcBorders>
          </w:tcPr>
          <w:p w:rsidR="001B3134" w:rsidRDefault="001B3134">
            <w:r w:rsidRPr="00C438FD">
              <w:rPr>
                <w:rFonts w:ascii="Times New Roman" w:hAnsi="Times New Roman"/>
                <w:color w:val="0000FF"/>
                <w:sz w:val="26"/>
                <w:szCs w:val="26"/>
              </w:rPr>
              <w:t>Soạn bài tập trắc nghiệm</w:t>
            </w:r>
          </w:p>
        </w:tc>
        <w:tc>
          <w:tcPr>
            <w:tcW w:w="5476" w:type="dxa"/>
            <w:tcBorders>
              <w:top w:val="single" w:sz="6" w:space="0" w:color="000000"/>
              <w:left w:val="single" w:sz="6" w:space="0" w:color="000000"/>
              <w:bottom w:val="single" w:sz="6" w:space="0" w:color="000000"/>
              <w:right w:val="single" w:sz="6" w:space="0" w:color="000000"/>
            </w:tcBorders>
          </w:tcPr>
          <w:p w:rsidR="001B3134" w:rsidRDefault="001B3134">
            <w:r w:rsidRPr="00C438FD">
              <w:rPr>
                <w:rFonts w:ascii="Times New Roman" w:hAnsi="Times New Roman"/>
                <w:color w:val="0000FF"/>
                <w:sz w:val="26"/>
                <w:szCs w:val="26"/>
              </w:rPr>
              <w:t>Soạn bài tập trắc nghiệm</w:t>
            </w:r>
          </w:p>
        </w:tc>
      </w:tr>
      <w:tr w:rsidR="001B3134" w:rsidRPr="00083B72" w:rsidTr="001B3134">
        <w:tc>
          <w:tcPr>
            <w:tcW w:w="708" w:type="dxa"/>
            <w:tcBorders>
              <w:top w:val="single" w:sz="6" w:space="0" w:color="000000"/>
              <w:left w:val="single" w:sz="6" w:space="0" w:color="000000"/>
              <w:bottom w:val="single" w:sz="6" w:space="0" w:color="000000"/>
              <w:right w:val="single" w:sz="6" w:space="0" w:color="000000"/>
            </w:tcBorders>
          </w:tcPr>
          <w:p w:rsidR="001B3134" w:rsidRPr="00083B72" w:rsidRDefault="001B313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lastRenderedPageBreak/>
              <w:t>9</w:t>
            </w:r>
          </w:p>
        </w:tc>
        <w:tc>
          <w:tcPr>
            <w:tcW w:w="3376" w:type="dxa"/>
            <w:tcBorders>
              <w:top w:val="single" w:sz="6" w:space="0" w:color="000000"/>
              <w:left w:val="single" w:sz="6" w:space="0" w:color="000000"/>
              <w:bottom w:val="single" w:sz="6" w:space="0" w:color="000000"/>
              <w:right w:val="single" w:sz="6" w:space="0" w:color="000000"/>
            </w:tcBorders>
          </w:tcPr>
          <w:p w:rsidR="001B3134" w:rsidRDefault="001B3134">
            <w:r w:rsidRPr="00F82307">
              <w:rPr>
                <w:rFonts w:ascii="Times New Roman" w:hAnsi="Times New Roman"/>
                <w:color w:val="0000FF"/>
                <w:sz w:val="26"/>
                <w:szCs w:val="26"/>
                <w:lang w:val="fr-FR"/>
              </w:rPr>
              <w:t>Soạn bài tập tự luận</w:t>
            </w:r>
          </w:p>
        </w:tc>
        <w:tc>
          <w:tcPr>
            <w:tcW w:w="5476" w:type="dxa"/>
            <w:tcBorders>
              <w:top w:val="single" w:sz="6" w:space="0" w:color="000000"/>
              <w:left w:val="single" w:sz="6" w:space="0" w:color="000000"/>
              <w:bottom w:val="single" w:sz="6" w:space="0" w:color="000000"/>
              <w:right w:val="single" w:sz="6" w:space="0" w:color="000000"/>
            </w:tcBorders>
          </w:tcPr>
          <w:p w:rsidR="001B3134" w:rsidRDefault="001B3134">
            <w:r w:rsidRPr="00F82307">
              <w:rPr>
                <w:rFonts w:ascii="Times New Roman" w:hAnsi="Times New Roman"/>
                <w:color w:val="0000FF"/>
                <w:sz w:val="26"/>
                <w:szCs w:val="26"/>
                <w:lang w:val="fr-FR"/>
              </w:rPr>
              <w:t>Soạn bài tập tự luận</w:t>
            </w:r>
          </w:p>
        </w:tc>
      </w:tr>
    </w:tbl>
    <w:p w:rsidR="00F95CA4" w:rsidRDefault="00F95CA4" w:rsidP="00F35D02">
      <w:pPr>
        <w:rPr>
          <w:rFonts w:ascii="Times New Roman" w:hAnsi="Times New Roman" w:cs="Times New Roman"/>
          <w:sz w:val="26"/>
          <w:szCs w:val="26"/>
          <w:shd w:val="clear" w:color="auto" w:fill="E6ECF9"/>
        </w:rPr>
      </w:pPr>
    </w:p>
    <w:p w:rsidR="00884365" w:rsidRPr="00083B72" w:rsidRDefault="00884365" w:rsidP="00F35D02">
      <w:pPr>
        <w:rPr>
          <w:rFonts w:ascii="Times New Roman" w:hAnsi="Times New Roman" w:cs="Times New Roman"/>
          <w:sz w:val="26"/>
          <w:szCs w:val="26"/>
          <w:shd w:val="clear" w:color="auto" w:fill="E6ECF9"/>
        </w:rPr>
      </w:pPr>
    </w:p>
    <w:p w:rsidR="004D612A" w:rsidRPr="00083B72" w:rsidRDefault="00E120CC"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Phụ Lục B: Phân tích mô hình</w:t>
      </w:r>
    </w:p>
    <w:p w:rsidR="00E120CC" w:rsidRPr="00083B72" w:rsidRDefault="00E120CC"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Phụ lục C: danh sách các vấn đề</w:t>
      </w:r>
      <w:r w:rsidR="004D612A" w:rsidRPr="00083B72">
        <w:rPr>
          <w:rFonts w:ascii="Times New Roman" w:hAnsi="Times New Roman" w:cs="Times New Roman"/>
          <w:sz w:val="26"/>
          <w:szCs w:val="26"/>
          <w:shd w:val="clear" w:color="auto" w:fill="E6ECF9"/>
        </w:rPr>
        <w:t>:</w:t>
      </w:r>
    </w:p>
    <w:p w:rsidR="004D612A" w:rsidRPr="00083B72" w:rsidRDefault="004D612A"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Chưa liệt kê.</w:t>
      </w:r>
    </w:p>
    <w:p w:rsidR="00E120CC" w:rsidRPr="00083B72" w:rsidRDefault="00E120CC" w:rsidP="00F35D02">
      <w:pPr>
        <w:rPr>
          <w:rFonts w:ascii="Times New Roman" w:hAnsi="Times New Roman" w:cs="Times New Roman"/>
          <w:sz w:val="26"/>
          <w:szCs w:val="26"/>
          <w:shd w:val="clear" w:color="auto" w:fill="E6ECF9"/>
        </w:rPr>
      </w:pPr>
    </w:p>
    <w:p w:rsidR="00E120CC" w:rsidRPr="00083B72" w:rsidRDefault="00E120CC" w:rsidP="00F35D02">
      <w:pPr>
        <w:rPr>
          <w:rFonts w:ascii="Times New Roman" w:hAnsi="Times New Roman" w:cs="Times New Roman"/>
          <w:sz w:val="26"/>
          <w:szCs w:val="26"/>
          <w:shd w:val="clear" w:color="auto" w:fill="E6ECF9"/>
        </w:rPr>
      </w:pPr>
    </w:p>
    <w:p w:rsidR="00E120CC" w:rsidRPr="00083B72" w:rsidRDefault="00E120CC" w:rsidP="00F35D02">
      <w:pPr>
        <w:rPr>
          <w:rFonts w:ascii="Times New Roman" w:hAnsi="Times New Roman" w:cs="Times New Roman"/>
          <w:sz w:val="26"/>
          <w:szCs w:val="26"/>
          <w:shd w:val="clear" w:color="auto" w:fill="E6ECF9"/>
        </w:rPr>
      </w:pPr>
    </w:p>
    <w:p w:rsidR="00F35D02" w:rsidRPr="00B7233B" w:rsidRDefault="00F35D02" w:rsidP="00F35D02">
      <w:pPr>
        <w:rPr>
          <w:rFonts w:ascii="Times New Roman" w:hAnsi="Times New Roman" w:cs="Times New Roman"/>
          <w:sz w:val="24"/>
          <w:szCs w:val="24"/>
          <w:shd w:val="clear" w:color="auto" w:fill="E6ECF9"/>
        </w:rPr>
      </w:pPr>
    </w:p>
    <w:sectPr w:rsidR="00F35D02" w:rsidRPr="00B7233B" w:rsidSect="00F046D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Le Van Long" w:date="2010-04-16T20:53:00Z" w:initials="LVL">
    <w:p w:rsidR="00493F2B" w:rsidRPr="00493F2B" w:rsidRDefault="00493F2B">
      <w:pPr>
        <w:pStyle w:val="CommentText"/>
        <w:rPr>
          <w:rFonts w:ascii="Arial" w:hAnsi="Arial" w:cs="Arial"/>
        </w:rPr>
      </w:pPr>
      <w:r>
        <w:rPr>
          <w:rStyle w:val="CommentReference"/>
        </w:rPr>
        <w:annotationRef/>
      </w:r>
      <w:r>
        <w:t>Ch</w:t>
      </w:r>
      <w:r>
        <w:rPr>
          <w:rFonts w:ascii="Arial" w:hAnsi="Arial" w:cs="Arial"/>
        </w:rPr>
        <w:t>ức năng soạn bài giảng là một chức năng khó. Chúng ta phải viết ra một editor</w:t>
      </w:r>
      <w:r w:rsidR="00C504EB">
        <w:rPr>
          <w:rFonts w:ascii="Arial" w:hAnsi="Arial" w:cs="Arial"/>
        </w:rPr>
        <w:t xml:space="preserve"> để vẽ hình, ghi các công thức …</w:t>
      </w:r>
      <w:r>
        <w:rPr>
          <w:rFonts w:ascii="Arial" w:hAnsi="Arial" w:cs="Arial"/>
        </w:rPr>
        <w:t xml:space="preserve"> Hơn nữa chúng ta lại chưa nắm gì về nghiệp vụ soạn bài giảng cho nên việc đưa chức năng này vào đây Long thấy không khả thi. PM và các bạn xem xét nha.</w:t>
      </w:r>
    </w:p>
  </w:comment>
  <w:comment w:id="60" w:author="Le Van Long" w:date="2010-04-16T20:22:00Z" w:initials="LVL">
    <w:p w:rsidR="000A7736" w:rsidRPr="000A7736" w:rsidRDefault="000A7736">
      <w:pPr>
        <w:pStyle w:val="CommentText"/>
        <w:rPr>
          <w:rFonts w:ascii="Arial" w:hAnsi="Arial" w:cs="Arial"/>
        </w:rPr>
      </w:pPr>
      <w:r>
        <w:rPr>
          <w:rStyle w:val="CommentReference"/>
        </w:rPr>
        <w:annotationRef/>
      </w:r>
      <w:r>
        <w:t>Long nghĩ ch</w:t>
      </w:r>
      <w:r>
        <w:rPr>
          <w:rFonts w:ascii="Arial" w:hAnsi="Arial" w:cs="Arial"/>
        </w:rPr>
        <w:t>ỗ này mình cần phải có các trò chơi open source tích hợp vô chứ mình không thể tự viết phần này được, đúng hơn là không viết kịp.</w:t>
      </w:r>
    </w:p>
  </w:comment>
  <w:comment w:id="65" w:author="Le Van Long" w:date="2010-04-16T20:24:00Z" w:initials="LVL">
    <w:p w:rsidR="0019413B" w:rsidRPr="0019413B" w:rsidRDefault="0019413B">
      <w:pPr>
        <w:pStyle w:val="CommentText"/>
        <w:rPr>
          <w:rFonts w:ascii="Arial" w:hAnsi="Arial" w:cs="Arial"/>
        </w:rPr>
      </w:pPr>
      <w:r>
        <w:rPr>
          <w:rStyle w:val="CommentReference"/>
        </w:rPr>
        <w:annotationRef/>
      </w:r>
      <w:r>
        <w:t>Đang gi</w:t>
      </w:r>
      <w:r>
        <w:rPr>
          <w:rFonts w:ascii="Arial" w:hAnsi="Arial" w:cs="Arial"/>
        </w:rPr>
        <w:t>ải trí sao lại chính tả ta???</w:t>
      </w:r>
    </w:p>
  </w:comment>
  <w:comment w:id="79" w:author="Le Van Long" w:date="2010-04-16T20:32:00Z" w:initials="LVL">
    <w:p w:rsidR="00F574C7" w:rsidRPr="00F574C7" w:rsidRDefault="00F574C7">
      <w:pPr>
        <w:pStyle w:val="CommentText"/>
        <w:rPr>
          <w:rFonts w:ascii="Arial" w:hAnsi="Arial" w:cs="Arial"/>
        </w:rPr>
      </w:pPr>
      <w:r>
        <w:rPr>
          <w:rStyle w:val="CommentReference"/>
        </w:rPr>
        <w:annotationRef/>
      </w:r>
      <w:r>
        <w:t>Có nên đ</w:t>
      </w:r>
      <w:r>
        <w:rPr>
          <w:rFonts w:ascii="Arial" w:hAnsi="Arial" w:cs="Arial"/>
        </w:rPr>
        <w:t>ể là Học sinh đã hoàn thành bài học?</w:t>
      </w:r>
    </w:p>
  </w:comment>
  <w:comment w:id="82" w:author="Le Van Long" w:date="2010-04-16T20:34:00Z" w:initials="LVL">
    <w:p w:rsidR="00530666" w:rsidRPr="00530666" w:rsidRDefault="00530666">
      <w:pPr>
        <w:pStyle w:val="CommentText"/>
        <w:rPr>
          <w:rFonts w:ascii="Arial" w:hAnsi="Arial" w:cs="Arial"/>
        </w:rPr>
      </w:pPr>
      <w:r>
        <w:rPr>
          <w:rStyle w:val="CommentReference"/>
        </w:rPr>
        <w:annotationRef/>
      </w:r>
      <w:r>
        <w:t>Nên thông báo l</w:t>
      </w:r>
      <w:r>
        <w:rPr>
          <w:rFonts w:ascii="Arial" w:hAnsi="Arial" w:cs="Arial"/>
        </w:rPr>
        <w:t>ỗi: “Đáp án không tồn tại”.</w:t>
      </w:r>
      <w:r w:rsidR="00370762">
        <w:rPr>
          <w:rFonts w:ascii="Arial" w:hAnsi="Arial" w:cs="Arial"/>
        </w:rPr>
        <w:t xml:space="preserve"> Tương tự cho các use case khác.</w:t>
      </w:r>
    </w:p>
  </w:comment>
  <w:comment w:id="101" w:author="Le Van Long" w:date="2010-04-16T20:35:00Z" w:initials="LVL">
    <w:p w:rsidR="00F81674" w:rsidRDefault="00F81674">
      <w:pPr>
        <w:pStyle w:val="CommentText"/>
        <w:rPr>
          <w:rFonts w:ascii="Arial" w:hAnsi="Arial" w:cs="Arial"/>
        </w:rPr>
      </w:pPr>
      <w:r>
        <w:rPr>
          <w:rStyle w:val="CommentReference"/>
        </w:rPr>
        <w:annotationRef/>
      </w:r>
      <w:r>
        <w:t>H</w:t>
      </w:r>
      <w:r>
        <w:rPr>
          <w:rFonts w:ascii="Arial" w:hAnsi="Arial" w:cs="Arial"/>
        </w:rPr>
        <w:t>ọc sinh có use case gởi bài thì Giáo viên cũng có Use case NHẬN BÀI.</w:t>
      </w:r>
    </w:p>
    <w:p w:rsidR="00925DD6" w:rsidRPr="00F81674" w:rsidRDefault="00925DD6">
      <w:pPr>
        <w:pStyle w:val="CommentText"/>
        <w:rPr>
          <w:rFonts w:ascii="Arial" w:hAnsi="Arial" w:cs="Arial"/>
        </w:rPr>
      </w:pPr>
      <w:r>
        <w:rPr>
          <w:rFonts w:ascii="Arial" w:hAnsi="Arial" w:cs="Arial"/>
        </w:rPr>
        <w:t>Nếu muốn phân biệt giữa các học sinh thì phải có chức năng Đăng nhập.</w:t>
      </w:r>
    </w:p>
  </w:comment>
  <w:comment w:id="122" w:author="Le Van Long" w:date="2010-04-16T20:40:00Z" w:initials="LVL">
    <w:p w:rsidR="00C34F52" w:rsidRPr="00C34F52" w:rsidRDefault="00C34F52">
      <w:pPr>
        <w:pStyle w:val="CommentText"/>
        <w:rPr>
          <w:rFonts w:ascii="Arial" w:hAnsi="Arial" w:cs="Arial"/>
        </w:rPr>
      </w:pPr>
      <w:r>
        <w:rPr>
          <w:rStyle w:val="CommentReference"/>
        </w:rPr>
        <w:annotationRef/>
      </w:r>
      <w:r>
        <w:t>Long nghĩ nên đ</w:t>
      </w:r>
      <w:r>
        <w:rPr>
          <w:rFonts w:ascii="Arial" w:hAnsi="Arial" w:cs="Arial"/>
        </w:rPr>
        <w:t>ể là bài làm của học sinh sẽ được gửi tới giáo viên, chương trình thông báo gửi thành công.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CF0" w:rsidRDefault="00A81CF0" w:rsidP="00BB666F">
      <w:pPr>
        <w:spacing w:after="0" w:line="240" w:lineRule="auto"/>
      </w:pPr>
      <w:r>
        <w:separator/>
      </w:r>
    </w:p>
  </w:endnote>
  <w:endnote w:type="continuationSeparator" w:id="1">
    <w:p w:rsidR="00A81CF0" w:rsidRDefault="00A81CF0" w:rsidP="00BB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4214"/>
      <w:docPartObj>
        <w:docPartGallery w:val="Page Numbers (Bottom of Page)"/>
        <w:docPartUnique/>
      </w:docPartObj>
    </w:sdtPr>
    <w:sdtContent>
      <w:p w:rsidR="009D3AA5" w:rsidRDefault="00B12411">
        <w:pPr>
          <w:pStyle w:val="Footer"/>
          <w:jc w:val="right"/>
        </w:pPr>
        <w:fldSimple w:instr=" PAGE   \* MERGEFORMAT ">
          <w:r w:rsidR="00C504EB">
            <w:rPr>
              <w:noProof/>
            </w:rPr>
            <w:t>7</w:t>
          </w:r>
        </w:fldSimple>
      </w:p>
    </w:sdtContent>
  </w:sdt>
  <w:p w:rsidR="009D3AA5" w:rsidRDefault="009D3A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CF0" w:rsidRDefault="00A81CF0" w:rsidP="00BB666F">
      <w:pPr>
        <w:spacing w:after="0" w:line="240" w:lineRule="auto"/>
      </w:pPr>
      <w:r>
        <w:separator/>
      </w:r>
    </w:p>
  </w:footnote>
  <w:footnote w:type="continuationSeparator" w:id="1">
    <w:p w:rsidR="00A81CF0" w:rsidRDefault="00A81CF0" w:rsidP="00BB66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C299"/>
      </v:shape>
    </w:pict>
  </w:numPicBullet>
  <w:abstractNum w:abstractNumId="0">
    <w:nsid w:val="FFFFFFFB"/>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404BC4"/>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56D5853"/>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6EC3365"/>
    <w:multiLevelType w:val="hybridMultilevel"/>
    <w:tmpl w:val="FB8CAF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55830"/>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17734BA9"/>
    <w:multiLevelType w:val="hybridMultilevel"/>
    <w:tmpl w:val="4838F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F5BE7"/>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24A1664C"/>
    <w:multiLevelType w:val="hybridMultilevel"/>
    <w:tmpl w:val="598A9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C6EF5"/>
    <w:multiLevelType w:val="hybridMultilevel"/>
    <w:tmpl w:val="9A505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362FB1"/>
    <w:multiLevelType w:val="hybridMultilevel"/>
    <w:tmpl w:val="ABF6AD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C5270"/>
    <w:multiLevelType w:val="multilevel"/>
    <w:tmpl w:val="A44C8C8C"/>
    <w:lvl w:ilvl="0">
      <w:start w:val="1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4597D96"/>
    <w:multiLevelType w:val="hybridMultilevel"/>
    <w:tmpl w:val="70CCC066"/>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nsid w:val="34CD4921"/>
    <w:multiLevelType w:val="hybridMultilevel"/>
    <w:tmpl w:val="9C749206"/>
    <w:lvl w:ilvl="0" w:tplc="787CB036">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36074"/>
    <w:multiLevelType w:val="hybridMultilevel"/>
    <w:tmpl w:val="9AEA7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D2587"/>
    <w:multiLevelType w:val="hybridMultilevel"/>
    <w:tmpl w:val="ED06BB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1E1136"/>
    <w:multiLevelType w:val="hybridMultilevel"/>
    <w:tmpl w:val="26E68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E80DEC"/>
    <w:multiLevelType w:val="hybridMultilevel"/>
    <w:tmpl w:val="716A5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E41BAC"/>
    <w:multiLevelType w:val="hybridMultilevel"/>
    <w:tmpl w:val="B4246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CA0BC6"/>
    <w:multiLevelType w:val="hybridMultilevel"/>
    <w:tmpl w:val="42B0DB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4848EB"/>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nsid w:val="55F8565F"/>
    <w:multiLevelType w:val="hybridMultilevel"/>
    <w:tmpl w:val="AE8481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F7BF7"/>
    <w:multiLevelType w:val="hybridMultilevel"/>
    <w:tmpl w:val="1D965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nsid w:val="5DC81B5E"/>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65511D08"/>
    <w:multiLevelType w:val="hybridMultilevel"/>
    <w:tmpl w:val="7458C33A"/>
    <w:lvl w:ilvl="0" w:tplc="1AB4C024">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DA240D"/>
    <w:multiLevelType w:val="hybridMultilevel"/>
    <w:tmpl w:val="7D92E7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1103279"/>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nsid w:val="72711C3C"/>
    <w:multiLevelType w:val="hybridMultilevel"/>
    <w:tmpl w:val="C2ACE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30626"/>
    <w:multiLevelType w:val="hybridMultilevel"/>
    <w:tmpl w:val="2C762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4F3F4A"/>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2"/>
  </w:num>
  <w:num w:numId="2">
    <w:abstractNumId w:val="8"/>
  </w:num>
  <w:num w:numId="3">
    <w:abstractNumId w:val="13"/>
  </w:num>
  <w:num w:numId="4">
    <w:abstractNumId w:val="7"/>
  </w:num>
  <w:num w:numId="5">
    <w:abstractNumId w:val="3"/>
  </w:num>
  <w:num w:numId="6">
    <w:abstractNumId w:val="16"/>
  </w:num>
  <w:num w:numId="7">
    <w:abstractNumId w:val="28"/>
  </w:num>
  <w:num w:numId="8">
    <w:abstractNumId w:val="9"/>
  </w:num>
  <w:num w:numId="9">
    <w:abstractNumId w:val="5"/>
  </w:num>
  <w:num w:numId="10">
    <w:abstractNumId w:val="20"/>
  </w:num>
  <w:num w:numId="11">
    <w:abstractNumId w:val="24"/>
  </w:num>
  <w:num w:numId="12">
    <w:abstractNumId w:val="15"/>
  </w:num>
  <w:num w:numId="13">
    <w:abstractNumId w:val="14"/>
  </w:num>
  <w:num w:numId="14">
    <w:abstractNumId w:val="18"/>
  </w:num>
  <w:num w:numId="15">
    <w:abstractNumId w:val="25"/>
  </w:num>
  <w:num w:numId="16">
    <w:abstractNumId w:val="17"/>
  </w:num>
  <w:num w:numId="17">
    <w:abstractNumId w:val="21"/>
  </w:num>
  <w:num w:numId="18">
    <w:abstractNumId w:val="27"/>
  </w:num>
  <w:num w:numId="19">
    <w:abstractNumId w:val="2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1"/>
  </w:num>
  <w:num w:numId="23">
    <w:abstractNumId w:val="26"/>
  </w:num>
  <w:num w:numId="24">
    <w:abstractNumId w:val="2"/>
  </w:num>
  <w:num w:numId="25">
    <w:abstractNumId w:val="23"/>
  </w:num>
  <w:num w:numId="26">
    <w:abstractNumId w:val="29"/>
  </w:num>
  <w:num w:numId="27">
    <w:abstractNumId w:val="1"/>
  </w:num>
  <w:num w:numId="28">
    <w:abstractNumId w:val="19"/>
  </w:num>
  <w:num w:numId="29">
    <w:abstractNumId w:val="6"/>
  </w:num>
  <w:num w:numId="30">
    <w:abstractNumId w:val="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trackRevisions/>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FC287C"/>
    <w:rsid w:val="00006D44"/>
    <w:rsid w:val="000157F6"/>
    <w:rsid w:val="0005624C"/>
    <w:rsid w:val="00083B72"/>
    <w:rsid w:val="000A7736"/>
    <w:rsid w:val="000A7ED7"/>
    <w:rsid w:val="000F2C5A"/>
    <w:rsid w:val="00102018"/>
    <w:rsid w:val="001034E2"/>
    <w:rsid w:val="00181BC3"/>
    <w:rsid w:val="0019413B"/>
    <w:rsid w:val="001B20EB"/>
    <w:rsid w:val="001B3134"/>
    <w:rsid w:val="001E6850"/>
    <w:rsid w:val="00215F87"/>
    <w:rsid w:val="00262F4F"/>
    <w:rsid w:val="002E0C8B"/>
    <w:rsid w:val="00346AA7"/>
    <w:rsid w:val="00370762"/>
    <w:rsid w:val="003B5DE6"/>
    <w:rsid w:val="003C4333"/>
    <w:rsid w:val="00421463"/>
    <w:rsid w:val="00442B1F"/>
    <w:rsid w:val="00493F2B"/>
    <w:rsid w:val="004D612A"/>
    <w:rsid w:val="004F631E"/>
    <w:rsid w:val="00530666"/>
    <w:rsid w:val="00591F3B"/>
    <w:rsid w:val="005F3EE6"/>
    <w:rsid w:val="00656858"/>
    <w:rsid w:val="00661472"/>
    <w:rsid w:val="006D57CC"/>
    <w:rsid w:val="006F6DDC"/>
    <w:rsid w:val="00737E9B"/>
    <w:rsid w:val="0076274A"/>
    <w:rsid w:val="007A4F1B"/>
    <w:rsid w:val="007C320E"/>
    <w:rsid w:val="007E1068"/>
    <w:rsid w:val="00801D62"/>
    <w:rsid w:val="00821D3B"/>
    <w:rsid w:val="00884365"/>
    <w:rsid w:val="008D232F"/>
    <w:rsid w:val="0091038E"/>
    <w:rsid w:val="00925DD6"/>
    <w:rsid w:val="00970B22"/>
    <w:rsid w:val="009D3AA5"/>
    <w:rsid w:val="00A278CB"/>
    <w:rsid w:val="00A361CC"/>
    <w:rsid w:val="00A36BAF"/>
    <w:rsid w:val="00A67023"/>
    <w:rsid w:val="00A81CF0"/>
    <w:rsid w:val="00AE7E38"/>
    <w:rsid w:val="00AF6BC8"/>
    <w:rsid w:val="00B103D9"/>
    <w:rsid w:val="00B12411"/>
    <w:rsid w:val="00B22E83"/>
    <w:rsid w:val="00B37E57"/>
    <w:rsid w:val="00B53A9A"/>
    <w:rsid w:val="00B6551A"/>
    <w:rsid w:val="00B7233B"/>
    <w:rsid w:val="00BA224F"/>
    <w:rsid w:val="00BB4F90"/>
    <w:rsid w:val="00BB666F"/>
    <w:rsid w:val="00BB7F1D"/>
    <w:rsid w:val="00BE58A7"/>
    <w:rsid w:val="00BF4EBE"/>
    <w:rsid w:val="00C2416E"/>
    <w:rsid w:val="00C34F52"/>
    <w:rsid w:val="00C504EB"/>
    <w:rsid w:val="00C612F6"/>
    <w:rsid w:val="00CB4519"/>
    <w:rsid w:val="00CE27E7"/>
    <w:rsid w:val="00CE52E6"/>
    <w:rsid w:val="00D11A91"/>
    <w:rsid w:val="00D1634B"/>
    <w:rsid w:val="00D32B22"/>
    <w:rsid w:val="00DD6448"/>
    <w:rsid w:val="00E120CC"/>
    <w:rsid w:val="00E30B1C"/>
    <w:rsid w:val="00EA6C1B"/>
    <w:rsid w:val="00EB2728"/>
    <w:rsid w:val="00F046D9"/>
    <w:rsid w:val="00F35D02"/>
    <w:rsid w:val="00F574C7"/>
    <w:rsid w:val="00F81674"/>
    <w:rsid w:val="00F8547D"/>
    <w:rsid w:val="00F95CA4"/>
    <w:rsid w:val="00FC2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Document Map" w:uiPriority="0"/>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6D9"/>
  </w:style>
  <w:style w:type="paragraph" w:styleId="Heading1">
    <w:name w:val="heading 1"/>
    <w:basedOn w:val="Normal"/>
    <w:next w:val="Normal"/>
    <w:link w:val="Heading1Char"/>
    <w:qFormat/>
    <w:rsid w:val="00F95CA4"/>
    <w:pPr>
      <w:keepNext/>
      <w:widowControl w:val="0"/>
      <w:numPr>
        <w:numId w:val="21"/>
      </w:numPr>
      <w:spacing w:before="120" w:after="60" w:line="240" w:lineRule="atLeast"/>
      <w:jc w:val="both"/>
      <w:outlineLvl w:val="0"/>
    </w:pPr>
    <w:rPr>
      <w:rFonts w:ascii="Arial" w:eastAsia="MS Mincho" w:hAnsi="Arial" w:cs="Times New Roman"/>
      <w:b/>
      <w:sz w:val="24"/>
      <w:szCs w:val="20"/>
      <w:lang w:val="vi-VN"/>
    </w:rPr>
  </w:style>
  <w:style w:type="paragraph" w:styleId="Heading2">
    <w:name w:val="heading 2"/>
    <w:basedOn w:val="Heading1"/>
    <w:next w:val="Normal"/>
    <w:link w:val="Heading2Char"/>
    <w:qFormat/>
    <w:rsid w:val="00F95CA4"/>
    <w:pPr>
      <w:numPr>
        <w:ilvl w:val="1"/>
      </w:numPr>
      <w:outlineLvl w:val="1"/>
    </w:pPr>
    <w:rPr>
      <w:sz w:val="20"/>
    </w:rPr>
  </w:style>
  <w:style w:type="paragraph" w:styleId="Heading3">
    <w:name w:val="heading 3"/>
    <w:basedOn w:val="Heading1"/>
    <w:next w:val="Normal"/>
    <w:link w:val="Heading3Char"/>
    <w:qFormat/>
    <w:rsid w:val="00F95CA4"/>
    <w:pPr>
      <w:numPr>
        <w:ilvl w:val="2"/>
      </w:numPr>
      <w:outlineLvl w:val="2"/>
    </w:pPr>
    <w:rPr>
      <w:i/>
      <w:sz w:val="20"/>
    </w:rPr>
  </w:style>
  <w:style w:type="paragraph" w:styleId="Heading4">
    <w:name w:val="heading 4"/>
    <w:basedOn w:val="Heading1"/>
    <w:next w:val="Normal"/>
    <w:link w:val="Heading4Char"/>
    <w:qFormat/>
    <w:rsid w:val="00F95CA4"/>
    <w:pPr>
      <w:numPr>
        <w:ilvl w:val="3"/>
      </w:numPr>
      <w:outlineLvl w:val="3"/>
    </w:pPr>
    <w:rPr>
      <w:rFonts w:ascii="Times New Roman" w:hAnsi="Times New Roman"/>
      <w:b w:val="0"/>
    </w:rPr>
  </w:style>
  <w:style w:type="paragraph" w:styleId="Heading5">
    <w:name w:val="heading 5"/>
    <w:basedOn w:val="Normal"/>
    <w:next w:val="Normal"/>
    <w:link w:val="Heading5Char"/>
    <w:qFormat/>
    <w:rsid w:val="00F95CA4"/>
    <w:pPr>
      <w:widowControl w:val="0"/>
      <w:numPr>
        <w:ilvl w:val="4"/>
        <w:numId w:val="21"/>
      </w:numPr>
      <w:spacing w:before="240" w:after="60" w:line="240" w:lineRule="atLeast"/>
      <w:outlineLvl w:val="4"/>
    </w:pPr>
    <w:rPr>
      <w:rFonts w:ascii="Times New Roman" w:eastAsia="MS Mincho" w:hAnsi="Times New Roman" w:cs="Times New Roman"/>
      <w:szCs w:val="20"/>
      <w:lang w:val="vi-VN"/>
    </w:rPr>
  </w:style>
  <w:style w:type="paragraph" w:styleId="Heading6">
    <w:name w:val="heading 6"/>
    <w:basedOn w:val="Normal"/>
    <w:next w:val="Normal"/>
    <w:link w:val="Heading6Char"/>
    <w:qFormat/>
    <w:rsid w:val="00F95CA4"/>
    <w:pPr>
      <w:widowControl w:val="0"/>
      <w:numPr>
        <w:ilvl w:val="5"/>
        <w:numId w:val="21"/>
      </w:numPr>
      <w:spacing w:before="240" w:after="60" w:line="240" w:lineRule="atLeast"/>
      <w:outlineLvl w:val="5"/>
    </w:pPr>
    <w:rPr>
      <w:rFonts w:ascii="Times New Roman" w:eastAsia="MS Mincho" w:hAnsi="Times New Roman" w:cs="Times New Roman"/>
      <w:i/>
      <w:szCs w:val="20"/>
      <w:lang w:val="vi-VN"/>
    </w:rPr>
  </w:style>
  <w:style w:type="paragraph" w:styleId="Heading7">
    <w:name w:val="heading 7"/>
    <w:basedOn w:val="Normal"/>
    <w:next w:val="Normal"/>
    <w:link w:val="Heading7Char"/>
    <w:qFormat/>
    <w:rsid w:val="00F95CA4"/>
    <w:pPr>
      <w:widowControl w:val="0"/>
      <w:numPr>
        <w:ilvl w:val="6"/>
        <w:numId w:val="21"/>
      </w:numPr>
      <w:spacing w:before="240" w:after="60" w:line="240" w:lineRule="atLeast"/>
      <w:outlineLvl w:val="6"/>
    </w:pPr>
    <w:rPr>
      <w:rFonts w:ascii="Times New Roman" w:eastAsia="MS Mincho" w:hAnsi="Times New Roman" w:cs="Times New Roman"/>
      <w:sz w:val="24"/>
      <w:szCs w:val="20"/>
      <w:lang w:val="vi-VN"/>
    </w:rPr>
  </w:style>
  <w:style w:type="paragraph" w:styleId="Heading8">
    <w:name w:val="heading 8"/>
    <w:basedOn w:val="Normal"/>
    <w:next w:val="Normal"/>
    <w:link w:val="Heading8Char"/>
    <w:qFormat/>
    <w:rsid w:val="00F95CA4"/>
    <w:pPr>
      <w:widowControl w:val="0"/>
      <w:numPr>
        <w:ilvl w:val="7"/>
        <w:numId w:val="21"/>
      </w:numPr>
      <w:spacing w:before="240" w:after="60" w:line="240" w:lineRule="atLeast"/>
      <w:outlineLvl w:val="7"/>
    </w:pPr>
    <w:rPr>
      <w:rFonts w:ascii="Times New Roman" w:eastAsia="MS Mincho" w:hAnsi="Times New Roman" w:cs="Times New Roman"/>
      <w:i/>
      <w:sz w:val="24"/>
      <w:szCs w:val="20"/>
      <w:lang w:val="vi-VN"/>
    </w:rPr>
  </w:style>
  <w:style w:type="paragraph" w:styleId="Heading9">
    <w:name w:val="heading 9"/>
    <w:basedOn w:val="Normal"/>
    <w:next w:val="Normal"/>
    <w:link w:val="Heading9Char"/>
    <w:qFormat/>
    <w:rsid w:val="00F95CA4"/>
    <w:pPr>
      <w:widowControl w:val="0"/>
      <w:numPr>
        <w:ilvl w:val="8"/>
        <w:numId w:val="21"/>
      </w:numPr>
      <w:spacing w:before="240" w:after="60" w:line="240" w:lineRule="atLeast"/>
      <w:outlineLvl w:val="8"/>
    </w:pPr>
    <w:rPr>
      <w:rFonts w:ascii="Times New Roman" w:eastAsia="MS Mincho"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C287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C287C"/>
    <w:rPr>
      <w:rFonts w:ascii="Arial" w:eastAsia="Times New Roman" w:hAnsi="Arial" w:cs="Times New Roman"/>
      <w:b/>
      <w:kern w:val="28"/>
      <w:sz w:val="64"/>
      <w:szCs w:val="20"/>
    </w:rPr>
  </w:style>
  <w:style w:type="paragraph" w:styleId="ListParagraph">
    <w:name w:val="List Paragraph"/>
    <w:basedOn w:val="Normal"/>
    <w:uiPriority w:val="34"/>
    <w:qFormat/>
    <w:rsid w:val="00F35D02"/>
    <w:pPr>
      <w:ind w:left="720"/>
      <w:contextualSpacing/>
    </w:pPr>
  </w:style>
  <w:style w:type="paragraph" w:styleId="BalloonText">
    <w:name w:val="Balloon Text"/>
    <w:basedOn w:val="Normal"/>
    <w:link w:val="BalloonTextChar"/>
    <w:uiPriority w:val="99"/>
    <w:semiHidden/>
    <w:unhideWhenUsed/>
    <w:rsid w:val="00591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3B"/>
    <w:rPr>
      <w:rFonts w:ascii="Tahoma" w:hAnsi="Tahoma" w:cs="Tahoma"/>
      <w:sz w:val="16"/>
      <w:szCs w:val="16"/>
    </w:rPr>
  </w:style>
  <w:style w:type="character" w:customStyle="1" w:styleId="Heading1Char">
    <w:name w:val="Heading 1 Char"/>
    <w:basedOn w:val="DefaultParagraphFont"/>
    <w:link w:val="Heading1"/>
    <w:rsid w:val="00F95CA4"/>
    <w:rPr>
      <w:rFonts w:ascii="Arial" w:eastAsia="MS Mincho" w:hAnsi="Arial" w:cs="Times New Roman"/>
      <w:b/>
      <w:sz w:val="24"/>
      <w:szCs w:val="20"/>
      <w:lang w:val="vi-VN"/>
    </w:rPr>
  </w:style>
  <w:style w:type="character" w:customStyle="1" w:styleId="Heading2Char">
    <w:name w:val="Heading 2 Char"/>
    <w:basedOn w:val="DefaultParagraphFont"/>
    <w:link w:val="Heading2"/>
    <w:rsid w:val="00F95CA4"/>
    <w:rPr>
      <w:rFonts w:ascii="Arial" w:eastAsia="MS Mincho" w:hAnsi="Arial" w:cs="Times New Roman"/>
      <w:b/>
      <w:sz w:val="20"/>
      <w:szCs w:val="20"/>
      <w:lang w:val="vi-VN"/>
    </w:rPr>
  </w:style>
  <w:style w:type="character" w:customStyle="1" w:styleId="Heading3Char">
    <w:name w:val="Heading 3 Char"/>
    <w:basedOn w:val="DefaultParagraphFont"/>
    <w:link w:val="Heading3"/>
    <w:rsid w:val="00F95CA4"/>
    <w:rPr>
      <w:rFonts w:ascii="Arial" w:eastAsia="MS Mincho" w:hAnsi="Arial" w:cs="Times New Roman"/>
      <w:b/>
      <w:i/>
      <w:sz w:val="20"/>
      <w:szCs w:val="20"/>
      <w:lang w:val="vi-VN"/>
    </w:rPr>
  </w:style>
  <w:style w:type="character" w:customStyle="1" w:styleId="Heading4Char">
    <w:name w:val="Heading 4 Char"/>
    <w:basedOn w:val="DefaultParagraphFont"/>
    <w:link w:val="Heading4"/>
    <w:rsid w:val="00F95CA4"/>
    <w:rPr>
      <w:rFonts w:ascii="Times New Roman" w:eastAsia="MS Mincho" w:hAnsi="Times New Roman" w:cs="Times New Roman"/>
      <w:sz w:val="24"/>
      <w:szCs w:val="20"/>
      <w:lang w:val="vi-VN"/>
    </w:rPr>
  </w:style>
  <w:style w:type="character" w:customStyle="1" w:styleId="Heading5Char">
    <w:name w:val="Heading 5 Char"/>
    <w:basedOn w:val="DefaultParagraphFont"/>
    <w:link w:val="Heading5"/>
    <w:rsid w:val="00F95CA4"/>
    <w:rPr>
      <w:rFonts w:ascii="Times New Roman" w:eastAsia="MS Mincho" w:hAnsi="Times New Roman" w:cs="Times New Roman"/>
      <w:szCs w:val="20"/>
      <w:lang w:val="vi-VN"/>
    </w:rPr>
  </w:style>
  <w:style w:type="character" w:customStyle="1" w:styleId="Heading6Char">
    <w:name w:val="Heading 6 Char"/>
    <w:basedOn w:val="DefaultParagraphFont"/>
    <w:link w:val="Heading6"/>
    <w:rsid w:val="00F95CA4"/>
    <w:rPr>
      <w:rFonts w:ascii="Times New Roman" w:eastAsia="MS Mincho" w:hAnsi="Times New Roman" w:cs="Times New Roman"/>
      <w:i/>
      <w:szCs w:val="20"/>
      <w:lang w:val="vi-VN"/>
    </w:rPr>
  </w:style>
  <w:style w:type="character" w:customStyle="1" w:styleId="Heading7Char">
    <w:name w:val="Heading 7 Char"/>
    <w:basedOn w:val="DefaultParagraphFont"/>
    <w:link w:val="Heading7"/>
    <w:rsid w:val="00F95CA4"/>
    <w:rPr>
      <w:rFonts w:ascii="Times New Roman" w:eastAsia="MS Mincho" w:hAnsi="Times New Roman" w:cs="Times New Roman"/>
      <w:sz w:val="24"/>
      <w:szCs w:val="20"/>
      <w:lang w:val="vi-VN"/>
    </w:rPr>
  </w:style>
  <w:style w:type="character" w:customStyle="1" w:styleId="Heading8Char">
    <w:name w:val="Heading 8 Char"/>
    <w:basedOn w:val="DefaultParagraphFont"/>
    <w:link w:val="Heading8"/>
    <w:rsid w:val="00F95CA4"/>
    <w:rPr>
      <w:rFonts w:ascii="Times New Roman" w:eastAsia="MS Mincho" w:hAnsi="Times New Roman" w:cs="Times New Roman"/>
      <w:i/>
      <w:sz w:val="24"/>
      <w:szCs w:val="20"/>
      <w:lang w:val="vi-VN"/>
    </w:rPr>
  </w:style>
  <w:style w:type="character" w:customStyle="1" w:styleId="Heading9Char">
    <w:name w:val="Heading 9 Char"/>
    <w:basedOn w:val="DefaultParagraphFont"/>
    <w:link w:val="Heading9"/>
    <w:rsid w:val="00F95CA4"/>
    <w:rPr>
      <w:rFonts w:ascii="Times New Roman" w:eastAsia="MS Mincho" w:hAnsi="Times New Roman" w:cs="Times New Roman"/>
      <w:b/>
      <w:i/>
      <w:sz w:val="18"/>
      <w:szCs w:val="20"/>
      <w:lang w:val="vi-VN"/>
    </w:rPr>
  </w:style>
  <w:style w:type="paragraph" w:customStyle="1" w:styleId="Paragraph2">
    <w:name w:val="Paragraph2"/>
    <w:basedOn w:val="Normal"/>
    <w:rsid w:val="00F95CA4"/>
    <w:pPr>
      <w:widowControl w:val="0"/>
      <w:spacing w:before="80" w:after="0" w:line="240" w:lineRule="atLeast"/>
      <w:ind w:left="720"/>
      <w:jc w:val="both"/>
    </w:pPr>
    <w:rPr>
      <w:rFonts w:ascii="Times New Roman" w:eastAsia="MS Mincho" w:hAnsi="Times New Roman" w:cs="Times New Roman"/>
      <w:color w:val="000000"/>
      <w:sz w:val="24"/>
      <w:szCs w:val="20"/>
      <w:lang w:val="en-AU"/>
    </w:rPr>
  </w:style>
  <w:style w:type="paragraph" w:styleId="Subtitle">
    <w:name w:val="Subtitle"/>
    <w:basedOn w:val="Normal"/>
    <w:link w:val="SubtitleChar"/>
    <w:qFormat/>
    <w:rsid w:val="00F95CA4"/>
    <w:pPr>
      <w:widowControl w:val="0"/>
      <w:spacing w:after="60" w:line="240" w:lineRule="atLeast"/>
      <w:jc w:val="center"/>
    </w:pPr>
    <w:rPr>
      <w:rFonts w:ascii="Arial" w:eastAsia="MS Mincho" w:hAnsi="Arial" w:cs="Times New Roman"/>
      <w:i/>
      <w:sz w:val="36"/>
      <w:szCs w:val="20"/>
      <w:lang w:val="en-AU"/>
    </w:rPr>
  </w:style>
  <w:style w:type="character" w:customStyle="1" w:styleId="SubtitleChar">
    <w:name w:val="Subtitle Char"/>
    <w:basedOn w:val="DefaultParagraphFont"/>
    <w:link w:val="Subtitle"/>
    <w:rsid w:val="00F95CA4"/>
    <w:rPr>
      <w:rFonts w:ascii="Arial" w:eastAsia="MS Mincho" w:hAnsi="Arial" w:cs="Times New Roman"/>
      <w:i/>
      <w:sz w:val="36"/>
      <w:szCs w:val="20"/>
      <w:lang w:val="en-AU"/>
    </w:rPr>
  </w:style>
  <w:style w:type="paragraph" w:styleId="NormalIndent">
    <w:name w:val="Normal Indent"/>
    <w:basedOn w:val="Normal"/>
    <w:rsid w:val="00F95CA4"/>
    <w:pPr>
      <w:widowControl w:val="0"/>
      <w:spacing w:after="0" w:line="240" w:lineRule="atLeast"/>
      <w:ind w:left="900" w:hanging="900"/>
    </w:pPr>
    <w:rPr>
      <w:rFonts w:ascii="Times New Roman" w:eastAsia="MS Mincho" w:hAnsi="Times New Roman" w:cs="Times New Roman"/>
      <w:sz w:val="24"/>
      <w:szCs w:val="20"/>
      <w:lang w:val="vi-VN"/>
    </w:rPr>
  </w:style>
  <w:style w:type="paragraph" w:styleId="TOC1">
    <w:name w:val="toc 1"/>
    <w:basedOn w:val="Normal"/>
    <w:next w:val="Normal"/>
    <w:uiPriority w:val="39"/>
    <w:rsid w:val="00F95CA4"/>
    <w:pPr>
      <w:widowControl w:val="0"/>
      <w:tabs>
        <w:tab w:val="right" w:pos="9360"/>
      </w:tabs>
      <w:spacing w:before="240" w:after="60" w:line="240" w:lineRule="atLeast"/>
      <w:ind w:right="720"/>
    </w:pPr>
    <w:rPr>
      <w:rFonts w:ascii="Times New Roman" w:eastAsia="MS Mincho" w:hAnsi="Times New Roman" w:cs="Times New Roman"/>
      <w:sz w:val="24"/>
      <w:szCs w:val="20"/>
      <w:lang w:val="vi-VN"/>
    </w:rPr>
  </w:style>
  <w:style w:type="paragraph" w:styleId="TOC2">
    <w:name w:val="toc 2"/>
    <w:basedOn w:val="Normal"/>
    <w:next w:val="Normal"/>
    <w:uiPriority w:val="39"/>
    <w:rsid w:val="00F95CA4"/>
    <w:pPr>
      <w:widowControl w:val="0"/>
      <w:tabs>
        <w:tab w:val="right" w:pos="9360"/>
      </w:tabs>
      <w:spacing w:after="0" w:line="240" w:lineRule="atLeast"/>
      <w:ind w:left="432" w:right="720"/>
    </w:pPr>
    <w:rPr>
      <w:rFonts w:ascii="Times New Roman" w:eastAsia="MS Mincho" w:hAnsi="Times New Roman" w:cs="Times New Roman"/>
      <w:sz w:val="24"/>
      <w:szCs w:val="20"/>
      <w:lang w:val="vi-VN"/>
    </w:rPr>
  </w:style>
  <w:style w:type="paragraph" w:styleId="TOC3">
    <w:name w:val="toc 3"/>
    <w:basedOn w:val="Normal"/>
    <w:next w:val="Normal"/>
    <w:uiPriority w:val="39"/>
    <w:rsid w:val="00F95CA4"/>
    <w:pPr>
      <w:widowControl w:val="0"/>
      <w:tabs>
        <w:tab w:val="right" w:pos="9360"/>
      </w:tabs>
      <w:spacing w:after="0" w:line="240" w:lineRule="atLeast"/>
      <w:ind w:left="864"/>
    </w:pPr>
    <w:rPr>
      <w:rFonts w:ascii="Times New Roman" w:eastAsia="MS Mincho" w:hAnsi="Times New Roman" w:cs="Times New Roman"/>
      <w:sz w:val="24"/>
      <w:szCs w:val="20"/>
      <w:lang w:val="vi-VN"/>
    </w:rPr>
  </w:style>
  <w:style w:type="paragraph" w:styleId="Header">
    <w:name w:val="header"/>
    <w:basedOn w:val="Normal"/>
    <w:link w:val="HeaderChar"/>
    <w:rsid w:val="00F95CA4"/>
    <w:pPr>
      <w:widowControl w:val="0"/>
      <w:tabs>
        <w:tab w:val="center" w:pos="4320"/>
        <w:tab w:val="right" w:pos="8640"/>
      </w:tabs>
      <w:spacing w:after="0" w:line="240" w:lineRule="atLeast"/>
    </w:pPr>
    <w:rPr>
      <w:rFonts w:ascii="Times New Roman" w:eastAsia="MS Mincho" w:hAnsi="Times New Roman" w:cs="Times New Roman"/>
      <w:sz w:val="24"/>
      <w:szCs w:val="20"/>
      <w:lang w:val="vi-VN"/>
    </w:rPr>
  </w:style>
  <w:style w:type="character" w:customStyle="1" w:styleId="HeaderChar">
    <w:name w:val="Header Char"/>
    <w:basedOn w:val="DefaultParagraphFont"/>
    <w:link w:val="Header"/>
    <w:rsid w:val="00F95CA4"/>
    <w:rPr>
      <w:rFonts w:ascii="Times New Roman" w:eastAsia="MS Mincho" w:hAnsi="Times New Roman" w:cs="Times New Roman"/>
      <w:sz w:val="24"/>
      <w:szCs w:val="20"/>
      <w:lang w:val="vi-VN"/>
    </w:rPr>
  </w:style>
  <w:style w:type="paragraph" w:styleId="Footer">
    <w:name w:val="footer"/>
    <w:basedOn w:val="Normal"/>
    <w:link w:val="FooterChar"/>
    <w:uiPriority w:val="99"/>
    <w:rsid w:val="00F95CA4"/>
    <w:pPr>
      <w:widowControl w:val="0"/>
      <w:tabs>
        <w:tab w:val="center" w:pos="4320"/>
        <w:tab w:val="right" w:pos="8640"/>
      </w:tabs>
      <w:spacing w:after="0" w:line="240" w:lineRule="atLeast"/>
    </w:pPr>
    <w:rPr>
      <w:rFonts w:ascii="Times New Roman" w:eastAsia="MS Mincho" w:hAnsi="Times New Roman" w:cs="Times New Roman"/>
      <w:sz w:val="24"/>
      <w:szCs w:val="20"/>
      <w:lang w:val="vi-VN"/>
    </w:rPr>
  </w:style>
  <w:style w:type="character" w:customStyle="1" w:styleId="FooterChar">
    <w:name w:val="Footer Char"/>
    <w:basedOn w:val="DefaultParagraphFont"/>
    <w:link w:val="Footer"/>
    <w:uiPriority w:val="99"/>
    <w:rsid w:val="00F95CA4"/>
    <w:rPr>
      <w:rFonts w:ascii="Times New Roman" w:eastAsia="MS Mincho" w:hAnsi="Times New Roman" w:cs="Times New Roman"/>
      <w:sz w:val="24"/>
      <w:szCs w:val="20"/>
      <w:lang w:val="vi-VN"/>
    </w:rPr>
  </w:style>
  <w:style w:type="character" w:styleId="PageNumber">
    <w:name w:val="page number"/>
    <w:basedOn w:val="DefaultParagraphFont"/>
    <w:rsid w:val="00F95CA4"/>
  </w:style>
  <w:style w:type="paragraph" w:customStyle="1" w:styleId="Bullet2">
    <w:name w:val="Bullet2"/>
    <w:basedOn w:val="Normal"/>
    <w:rsid w:val="00F95CA4"/>
    <w:pPr>
      <w:widowControl w:val="0"/>
      <w:spacing w:after="0" w:line="240" w:lineRule="atLeast"/>
      <w:ind w:left="1440" w:hanging="360"/>
    </w:pPr>
    <w:rPr>
      <w:rFonts w:ascii="Times New Roman" w:eastAsia="MS Mincho" w:hAnsi="Times New Roman" w:cs="Times New Roman"/>
      <w:color w:val="000080"/>
      <w:sz w:val="24"/>
      <w:szCs w:val="20"/>
      <w:lang w:val="vi-VN"/>
    </w:rPr>
  </w:style>
  <w:style w:type="paragraph" w:customStyle="1" w:styleId="Paragraph1">
    <w:name w:val="Paragraph1"/>
    <w:basedOn w:val="Normal"/>
    <w:rsid w:val="00F95CA4"/>
    <w:pPr>
      <w:widowControl w:val="0"/>
      <w:spacing w:before="80" w:after="0" w:line="240" w:lineRule="auto"/>
      <w:jc w:val="both"/>
    </w:pPr>
    <w:rPr>
      <w:rFonts w:ascii="Times New Roman" w:eastAsia="MS Mincho" w:hAnsi="Times New Roman" w:cs="Times New Roman"/>
      <w:sz w:val="24"/>
      <w:szCs w:val="20"/>
      <w:lang w:val="vi-VN"/>
    </w:rPr>
  </w:style>
  <w:style w:type="paragraph" w:customStyle="1" w:styleId="Tabletext">
    <w:name w:val="Tabletext"/>
    <w:basedOn w:val="Normal"/>
    <w:rsid w:val="00F95CA4"/>
    <w:pPr>
      <w:keepLines/>
      <w:widowControl w:val="0"/>
      <w:spacing w:after="120" w:line="240" w:lineRule="atLeast"/>
    </w:pPr>
    <w:rPr>
      <w:rFonts w:ascii="Times New Roman" w:eastAsia="MS Mincho" w:hAnsi="Times New Roman" w:cs="Times New Roman"/>
      <w:sz w:val="24"/>
      <w:szCs w:val="20"/>
      <w:lang w:val="vi-VN"/>
    </w:rPr>
  </w:style>
  <w:style w:type="paragraph" w:styleId="BodyText">
    <w:name w:val="Body Text"/>
    <w:basedOn w:val="Normal"/>
    <w:link w:val="BodyTextChar"/>
    <w:rsid w:val="00F95CA4"/>
    <w:pPr>
      <w:keepLines/>
      <w:widowControl w:val="0"/>
      <w:spacing w:after="120" w:line="240" w:lineRule="atLeast"/>
      <w:ind w:left="720"/>
    </w:pPr>
    <w:rPr>
      <w:rFonts w:ascii="Times New Roman" w:eastAsia="MS Mincho" w:hAnsi="Times New Roman" w:cs="Times New Roman"/>
      <w:sz w:val="24"/>
      <w:szCs w:val="20"/>
      <w:lang w:val="vi-VN"/>
    </w:rPr>
  </w:style>
  <w:style w:type="character" w:customStyle="1" w:styleId="BodyTextChar">
    <w:name w:val="Body Text Char"/>
    <w:basedOn w:val="DefaultParagraphFont"/>
    <w:link w:val="BodyText"/>
    <w:rsid w:val="00F95CA4"/>
    <w:rPr>
      <w:rFonts w:ascii="Times New Roman" w:eastAsia="MS Mincho" w:hAnsi="Times New Roman" w:cs="Times New Roman"/>
      <w:sz w:val="24"/>
      <w:szCs w:val="20"/>
      <w:lang w:val="vi-VN"/>
    </w:rPr>
  </w:style>
  <w:style w:type="paragraph" w:customStyle="1" w:styleId="Paragraph3">
    <w:name w:val="Paragraph3"/>
    <w:basedOn w:val="Paragraph1"/>
    <w:rsid w:val="00F95CA4"/>
    <w:pPr>
      <w:ind w:left="1530"/>
    </w:pPr>
  </w:style>
  <w:style w:type="paragraph" w:customStyle="1" w:styleId="Bullet1">
    <w:name w:val="Bullet1"/>
    <w:basedOn w:val="Normal"/>
    <w:rsid w:val="00F95CA4"/>
    <w:pPr>
      <w:widowControl w:val="0"/>
      <w:spacing w:after="0" w:line="240" w:lineRule="atLeast"/>
      <w:ind w:left="720" w:hanging="432"/>
    </w:pPr>
    <w:rPr>
      <w:rFonts w:ascii="Times New Roman" w:eastAsia="MS Mincho" w:hAnsi="Times New Roman" w:cs="Times New Roman"/>
      <w:sz w:val="24"/>
      <w:szCs w:val="20"/>
      <w:lang w:val="vi-VN"/>
    </w:rPr>
  </w:style>
  <w:style w:type="character" w:styleId="FootnoteReference">
    <w:name w:val="footnote reference"/>
    <w:basedOn w:val="DefaultParagraphFont"/>
    <w:semiHidden/>
    <w:rsid w:val="00F95CA4"/>
    <w:rPr>
      <w:sz w:val="20"/>
      <w:vertAlign w:val="superscript"/>
    </w:rPr>
  </w:style>
  <w:style w:type="paragraph" w:styleId="FootnoteText">
    <w:name w:val="footnote text"/>
    <w:basedOn w:val="Normal"/>
    <w:link w:val="FootnoteTextChar"/>
    <w:semiHidden/>
    <w:rsid w:val="00F95CA4"/>
    <w:pPr>
      <w:keepNext/>
      <w:keepLines/>
      <w:widowControl w:val="0"/>
      <w:pBdr>
        <w:bottom w:val="single" w:sz="6" w:space="0" w:color="000000"/>
      </w:pBdr>
      <w:spacing w:before="40" w:after="40" w:line="240" w:lineRule="atLeast"/>
      <w:ind w:left="360" w:hanging="360"/>
    </w:pPr>
    <w:rPr>
      <w:rFonts w:ascii="Helvetica" w:eastAsia="MS Mincho" w:hAnsi="Helvetica" w:cs="Times New Roman"/>
      <w:sz w:val="16"/>
      <w:szCs w:val="20"/>
      <w:lang w:val="vi-VN"/>
    </w:rPr>
  </w:style>
  <w:style w:type="character" w:customStyle="1" w:styleId="FootnoteTextChar">
    <w:name w:val="Footnote Text Char"/>
    <w:basedOn w:val="DefaultParagraphFont"/>
    <w:link w:val="FootnoteText"/>
    <w:semiHidden/>
    <w:rsid w:val="00F95CA4"/>
    <w:rPr>
      <w:rFonts w:ascii="Helvetica" w:eastAsia="MS Mincho" w:hAnsi="Helvetica" w:cs="Times New Roman"/>
      <w:sz w:val="16"/>
      <w:szCs w:val="20"/>
      <w:lang w:val="vi-VN"/>
    </w:rPr>
  </w:style>
  <w:style w:type="paragraph" w:styleId="DocumentMap">
    <w:name w:val="Document Map"/>
    <w:basedOn w:val="Normal"/>
    <w:link w:val="DocumentMapChar"/>
    <w:semiHidden/>
    <w:rsid w:val="00F95CA4"/>
    <w:pPr>
      <w:widowControl w:val="0"/>
      <w:shd w:val="clear" w:color="auto" w:fill="000080"/>
      <w:spacing w:after="0" w:line="240" w:lineRule="atLeast"/>
    </w:pPr>
    <w:rPr>
      <w:rFonts w:ascii="Tahoma" w:eastAsia="MS Mincho" w:hAnsi="Tahoma" w:cs="Times New Roman"/>
      <w:sz w:val="24"/>
      <w:szCs w:val="20"/>
      <w:lang w:val="vi-VN"/>
    </w:rPr>
  </w:style>
  <w:style w:type="character" w:customStyle="1" w:styleId="DocumentMapChar">
    <w:name w:val="Document Map Char"/>
    <w:basedOn w:val="DefaultParagraphFont"/>
    <w:link w:val="DocumentMap"/>
    <w:semiHidden/>
    <w:rsid w:val="00F95CA4"/>
    <w:rPr>
      <w:rFonts w:ascii="Tahoma" w:eastAsia="MS Mincho" w:hAnsi="Tahoma" w:cs="Times New Roman"/>
      <w:sz w:val="24"/>
      <w:szCs w:val="20"/>
      <w:shd w:val="clear" w:color="auto" w:fill="000080"/>
      <w:lang w:val="vi-VN"/>
    </w:rPr>
  </w:style>
  <w:style w:type="paragraph" w:customStyle="1" w:styleId="Paragraph4">
    <w:name w:val="Paragraph4"/>
    <w:basedOn w:val="Paragraph1"/>
    <w:rsid w:val="00F95CA4"/>
    <w:pPr>
      <w:ind w:left="2250"/>
    </w:pPr>
  </w:style>
  <w:style w:type="paragraph" w:styleId="TOC4">
    <w:name w:val="toc 4"/>
    <w:basedOn w:val="Normal"/>
    <w:next w:val="Normal"/>
    <w:uiPriority w:val="39"/>
    <w:rsid w:val="00F95CA4"/>
    <w:pPr>
      <w:widowControl w:val="0"/>
      <w:spacing w:after="0" w:line="240" w:lineRule="atLeast"/>
      <w:ind w:left="600"/>
    </w:pPr>
    <w:rPr>
      <w:rFonts w:ascii="Times New Roman" w:eastAsia="MS Mincho" w:hAnsi="Times New Roman" w:cs="Times New Roman"/>
      <w:sz w:val="24"/>
      <w:szCs w:val="20"/>
      <w:lang w:val="vi-VN"/>
    </w:rPr>
  </w:style>
  <w:style w:type="paragraph" w:styleId="TOC5">
    <w:name w:val="toc 5"/>
    <w:basedOn w:val="Normal"/>
    <w:next w:val="Normal"/>
    <w:uiPriority w:val="39"/>
    <w:rsid w:val="00F95CA4"/>
    <w:pPr>
      <w:widowControl w:val="0"/>
      <w:spacing w:after="0" w:line="240" w:lineRule="atLeast"/>
      <w:ind w:left="800"/>
    </w:pPr>
    <w:rPr>
      <w:rFonts w:ascii="Times New Roman" w:eastAsia="MS Mincho" w:hAnsi="Times New Roman" w:cs="Times New Roman"/>
      <w:sz w:val="24"/>
      <w:szCs w:val="20"/>
      <w:lang w:val="vi-VN"/>
    </w:rPr>
  </w:style>
  <w:style w:type="paragraph" w:styleId="TOC6">
    <w:name w:val="toc 6"/>
    <w:basedOn w:val="Normal"/>
    <w:next w:val="Normal"/>
    <w:uiPriority w:val="39"/>
    <w:rsid w:val="00F95CA4"/>
    <w:pPr>
      <w:widowControl w:val="0"/>
      <w:spacing w:after="0" w:line="240" w:lineRule="atLeast"/>
      <w:ind w:left="1000"/>
    </w:pPr>
    <w:rPr>
      <w:rFonts w:ascii="Times New Roman" w:eastAsia="MS Mincho" w:hAnsi="Times New Roman" w:cs="Times New Roman"/>
      <w:sz w:val="24"/>
      <w:szCs w:val="20"/>
      <w:lang w:val="vi-VN"/>
    </w:rPr>
  </w:style>
  <w:style w:type="paragraph" w:styleId="TOC7">
    <w:name w:val="toc 7"/>
    <w:basedOn w:val="Normal"/>
    <w:next w:val="Normal"/>
    <w:uiPriority w:val="39"/>
    <w:rsid w:val="00F95CA4"/>
    <w:pPr>
      <w:widowControl w:val="0"/>
      <w:spacing w:after="0" w:line="240" w:lineRule="atLeast"/>
      <w:ind w:left="1200"/>
    </w:pPr>
    <w:rPr>
      <w:rFonts w:ascii="Times New Roman" w:eastAsia="MS Mincho" w:hAnsi="Times New Roman" w:cs="Times New Roman"/>
      <w:sz w:val="24"/>
      <w:szCs w:val="20"/>
      <w:lang w:val="vi-VN"/>
    </w:rPr>
  </w:style>
  <w:style w:type="paragraph" w:styleId="TOC8">
    <w:name w:val="toc 8"/>
    <w:basedOn w:val="Normal"/>
    <w:next w:val="Normal"/>
    <w:uiPriority w:val="39"/>
    <w:rsid w:val="00F95CA4"/>
    <w:pPr>
      <w:widowControl w:val="0"/>
      <w:spacing w:after="0" w:line="240" w:lineRule="atLeast"/>
      <w:ind w:left="1400"/>
    </w:pPr>
    <w:rPr>
      <w:rFonts w:ascii="Times New Roman" w:eastAsia="MS Mincho" w:hAnsi="Times New Roman" w:cs="Times New Roman"/>
      <w:sz w:val="24"/>
      <w:szCs w:val="20"/>
      <w:lang w:val="vi-VN"/>
    </w:rPr>
  </w:style>
  <w:style w:type="paragraph" w:styleId="TOC9">
    <w:name w:val="toc 9"/>
    <w:basedOn w:val="Normal"/>
    <w:next w:val="Normal"/>
    <w:uiPriority w:val="39"/>
    <w:rsid w:val="00F95CA4"/>
    <w:pPr>
      <w:widowControl w:val="0"/>
      <w:spacing w:after="0" w:line="240" w:lineRule="atLeast"/>
      <w:ind w:left="1600"/>
    </w:pPr>
    <w:rPr>
      <w:rFonts w:ascii="Times New Roman" w:eastAsia="MS Mincho" w:hAnsi="Times New Roman" w:cs="Times New Roman"/>
      <w:sz w:val="24"/>
      <w:szCs w:val="20"/>
      <w:lang w:val="vi-VN"/>
    </w:rPr>
  </w:style>
  <w:style w:type="paragraph" w:styleId="BodyText2">
    <w:name w:val="Body Text 2"/>
    <w:basedOn w:val="Normal"/>
    <w:link w:val="BodyText2Char"/>
    <w:rsid w:val="00F95CA4"/>
    <w:pPr>
      <w:spacing w:after="0" w:line="240" w:lineRule="auto"/>
    </w:pPr>
    <w:rPr>
      <w:rFonts w:ascii="Times New Roman" w:eastAsia="MS Mincho" w:hAnsi="Times New Roman" w:cs="Times New Roman"/>
      <w:snapToGrid w:val="0"/>
      <w:sz w:val="28"/>
      <w:szCs w:val="20"/>
      <w:lang w:val="vi-VN"/>
    </w:rPr>
  </w:style>
  <w:style w:type="character" w:customStyle="1" w:styleId="BodyText2Char">
    <w:name w:val="Body Text 2 Char"/>
    <w:basedOn w:val="DefaultParagraphFont"/>
    <w:link w:val="BodyText2"/>
    <w:rsid w:val="00F95CA4"/>
    <w:rPr>
      <w:rFonts w:ascii="Times New Roman" w:eastAsia="MS Mincho" w:hAnsi="Times New Roman" w:cs="Times New Roman"/>
      <w:snapToGrid w:val="0"/>
      <w:sz w:val="28"/>
      <w:szCs w:val="20"/>
      <w:lang w:val="vi-VN"/>
    </w:rPr>
  </w:style>
  <w:style w:type="paragraph" w:styleId="BodyText3">
    <w:name w:val="Body Text 3"/>
    <w:basedOn w:val="Normal"/>
    <w:link w:val="BodyText3Char"/>
    <w:rsid w:val="00F95CA4"/>
    <w:pPr>
      <w:spacing w:after="0" w:line="240" w:lineRule="auto"/>
    </w:pPr>
    <w:rPr>
      <w:rFonts w:ascii="Times New Roman" w:eastAsia="MS Mincho" w:hAnsi="Times New Roman" w:cs="Times New Roman"/>
      <w:snapToGrid w:val="0"/>
      <w:sz w:val="24"/>
      <w:szCs w:val="20"/>
      <w:lang w:val="vi-VN"/>
    </w:rPr>
  </w:style>
  <w:style w:type="character" w:customStyle="1" w:styleId="BodyText3Char">
    <w:name w:val="Body Text 3 Char"/>
    <w:basedOn w:val="DefaultParagraphFont"/>
    <w:link w:val="BodyText3"/>
    <w:rsid w:val="00F95CA4"/>
    <w:rPr>
      <w:rFonts w:ascii="Times New Roman" w:eastAsia="MS Mincho" w:hAnsi="Times New Roman" w:cs="Times New Roman"/>
      <w:snapToGrid w:val="0"/>
      <w:sz w:val="24"/>
      <w:szCs w:val="20"/>
      <w:lang w:val="vi-VN"/>
    </w:rPr>
  </w:style>
  <w:style w:type="paragraph" w:customStyle="1" w:styleId="ToDoItem">
    <w:name w:val="To Do Item"/>
    <w:basedOn w:val="Normal"/>
    <w:rsid w:val="00F95CA4"/>
    <w:pPr>
      <w:widowControl w:val="0"/>
      <w:numPr>
        <w:numId w:val="19"/>
      </w:numPr>
      <w:spacing w:after="0" w:line="240" w:lineRule="atLeast"/>
    </w:pPr>
    <w:rPr>
      <w:rFonts w:ascii="Times New Roman" w:eastAsia="MS Mincho" w:hAnsi="Times New Roman" w:cs="Times New Roman"/>
      <w:sz w:val="24"/>
      <w:szCs w:val="20"/>
      <w:lang w:val="vi-VN"/>
    </w:rPr>
  </w:style>
  <w:style w:type="character" w:customStyle="1" w:styleId="SoDAField">
    <w:name w:val="SoDA Field"/>
    <w:basedOn w:val="DefaultParagraphFont"/>
    <w:rsid w:val="00F95CA4"/>
    <w:rPr>
      <w:color w:val="0000FF"/>
    </w:rPr>
  </w:style>
  <w:style w:type="table" w:styleId="TableGrid">
    <w:name w:val="Table Grid"/>
    <w:basedOn w:val="TableNormal"/>
    <w:rsid w:val="00F95CA4"/>
    <w:pPr>
      <w:widowControl w:val="0"/>
      <w:spacing w:after="0" w:line="24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95CA4"/>
    <w:rPr>
      <w:color w:val="0000FF"/>
      <w:u w:val="single"/>
    </w:rPr>
  </w:style>
  <w:style w:type="paragraph" w:customStyle="1" w:styleId="StyleHeading3Justified">
    <w:name w:val="Style Heading 3 + Justified"/>
    <w:basedOn w:val="Heading3"/>
    <w:rsid w:val="00F95CA4"/>
    <w:rPr>
      <w:b w:val="0"/>
    </w:rPr>
  </w:style>
  <w:style w:type="paragraph" w:customStyle="1" w:styleId="StyleHeading4Justified">
    <w:name w:val="Style Heading 4 + Justified"/>
    <w:basedOn w:val="Heading4"/>
    <w:rsid w:val="00F95CA4"/>
  </w:style>
  <w:style w:type="table" w:styleId="TableProfessional">
    <w:name w:val="Table Professional"/>
    <w:basedOn w:val="TableNormal"/>
    <w:rsid w:val="00F95CA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uiPriority w:val="99"/>
    <w:unhideWhenUsed/>
    <w:rsid w:val="00F95CA4"/>
    <w:rPr>
      <w:color w:val="800080"/>
      <w:u w:val="single"/>
    </w:rPr>
  </w:style>
  <w:style w:type="character" w:styleId="CommentReference">
    <w:name w:val="annotation reference"/>
    <w:basedOn w:val="DefaultParagraphFont"/>
    <w:uiPriority w:val="99"/>
    <w:semiHidden/>
    <w:unhideWhenUsed/>
    <w:rsid w:val="000A7736"/>
    <w:rPr>
      <w:sz w:val="16"/>
      <w:szCs w:val="16"/>
    </w:rPr>
  </w:style>
  <w:style w:type="paragraph" w:styleId="CommentText">
    <w:name w:val="annotation text"/>
    <w:basedOn w:val="Normal"/>
    <w:link w:val="CommentTextChar"/>
    <w:uiPriority w:val="99"/>
    <w:semiHidden/>
    <w:unhideWhenUsed/>
    <w:rsid w:val="000A7736"/>
    <w:pPr>
      <w:spacing w:line="240" w:lineRule="auto"/>
    </w:pPr>
    <w:rPr>
      <w:sz w:val="20"/>
      <w:szCs w:val="20"/>
    </w:rPr>
  </w:style>
  <w:style w:type="character" w:customStyle="1" w:styleId="CommentTextChar">
    <w:name w:val="Comment Text Char"/>
    <w:basedOn w:val="DefaultParagraphFont"/>
    <w:link w:val="CommentText"/>
    <w:uiPriority w:val="99"/>
    <w:semiHidden/>
    <w:rsid w:val="000A7736"/>
    <w:rPr>
      <w:sz w:val="20"/>
      <w:szCs w:val="20"/>
    </w:rPr>
  </w:style>
  <w:style w:type="paragraph" w:styleId="CommentSubject">
    <w:name w:val="annotation subject"/>
    <w:basedOn w:val="CommentText"/>
    <w:next w:val="CommentText"/>
    <w:link w:val="CommentSubjectChar"/>
    <w:uiPriority w:val="99"/>
    <w:semiHidden/>
    <w:unhideWhenUsed/>
    <w:rsid w:val="000A7736"/>
    <w:rPr>
      <w:b/>
      <w:bCs/>
    </w:rPr>
  </w:style>
  <w:style w:type="character" w:customStyle="1" w:styleId="CommentSubjectChar">
    <w:name w:val="Comment Subject Char"/>
    <w:basedOn w:val="CommentTextChar"/>
    <w:link w:val="CommentSubject"/>
    <w:uiPriority w:val="99"/>
    <w:semiHidden/>
    <w:rsid w:val="000A7736"/>
    <w:rPr>
      <w:b/>
      <w:bCs/>
    </w:rPr>
  </w:style>
  <w:style w:type="paragraph" w:styleId="Revision">
    <w:name w:val="Revision"/>
    <w:hidden/>
    <w:uiPriority w:val="99"/>
    <w:semiHidden/>
    <w:rsid w:val="007A4F1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74EBC-A7EA-4E04-A4C1-26A4EA4B0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16</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NewSpirits</Company>
  <LinksUpToDate>false</LinksUpToDate>
  <CharactersWithSpaces>19408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Phuong</dc:creator>
  <cp:keywords/>
  <dc:description/>
  <cp:lastModifiedBy>Le Van Long</cp:lastModifiedBy>
  <cp:revision>66</cp:revision>
  <dcterms:created xsi:type="dcterms:W3CDTF">2010-04-13T17:05:00Z</dcterms:created>
  <dcterms:modified xsi:type="dcterms:W3CDTF">2010-04-16T13:53:00Z</dcterms:modified>
</cp:coreProperties>
</file>